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3864" w14:textId="11723330" w:rsidR="00503CDB" w:rsidRPr="0030654D" w:rsidRDefault="00DB42C2" w:rsidP="0030654D">
      <w:pPr>
        <w:jc w:val="center"/>
        <w:rPr>
          <w:rFonts w:ascii="Arial" w:hAnsi="Arial" w:cs="Arial"/>
          <w:sz w:val="22"/>
          <w:szCs w:val="22"/>
        </w:rPr>
      </w:pPr>
      <w:r w:rsidRPr="0030654D">
        <w:rPr>
          <w:rFonts w:ascii="Arial" w:hAnsi="Arial" w:cs="Arial"/>
          <w:sz w:val="22"/>
          <w:szCs w:val="22"/>
        </w:rPr>
        <w:t xml:space="preserve">The </w:t>
      </w:r>
      <w:r w:rsidR="001C7E41" w:rsidRPr="0030654D">
        <w:rPr>
          <w:rFonts w:ascii="Arial" w:hAnsi="Arial" w:cs="Arial"/>
          <w:sz w:val="22"/>
          <w:szCs w:val="22"/>
        </w:rPr>
        <w:t>Prevalence of</w:t>
      </w:r>
      <w:r w:rsidRPr="0030654D">
        <w:rPr>
          <w:rFonts w:ascii="Arial" w:hAnsi="Arial" w:cs="Arial"/>
          <w:sz w:val="22"/>
          <w:szCs w:val="22"/>
        </w:rPr>
        <w:t xml:space="preserve"> Adverse Childhood Experiences (ACEs) Among Adolescent and Young Women in Kenya</w:t>
      </w:r>
      <w:r w:rsidR="001C7E41" w:rsidRPr="0030654D">
        <w:rPr>
          <w:rFonts w:ascii="Arial" w:hAnsi="Arial" w:cs="Arial"/>
          <w:sz w:val="22"/>
          <w:szCs w:val="22"/>
        </w:rPr>
        <w:t xml:space="preserve"> and Associations in Adulthood Risk Behavior</w:t>
      </w:r>
      <w:r w:rsidR="00503CDB" w:rsidRPr="0030654D">
        <w:rPr>
          <w:rFonts w:ascii="Arial" w:hAnsi="Arial" w:cs="Arial"/>
          <w:sz w:val="22"/>
          <w:szCs w:val="22"/>
        </w:rPr>
        <w:t>.</w:t>
      </w:r>
    </w:p>
    <w:p w14:paraId="7613F059" w14:textId="55DC57AF" w:rsidR="00503CDB" w:rsidRPr="0030654D" w:rsidRDefault="00503CDB" w:rsidP="0030654D">
      <w:pPr>
        <w:jc w:val="center"/>
        <w:rPr>
          <w:rFonts w:ascii="Arial" w:hAnsi="Arial" w:cs="Arial"/>
          <w:sz w:val="22"/>
          <w:szCs w:val="22"/>
        </w:rPr>
      </w:pPr>
      <w:r w:rsidRPr="0030654D">
        <w:rPr>
          <w:rFonts w:ascii="Arial" w:hAnsi="Arial" w:cs="Arial"/>
          <w:sz w:val="22"/>
          <w:szCs w:val="22"/>
        </w:rPr>
        <w:t>Jared Keirn</w:t>
      </w:r>
    </w:p>
    <w:p w14:paraId="0D78AA91" w14:textId="7C1D33C6" w:rsidR="00503CDB" w:rsidRPr="0030654D" w:rsidRDefault="00503CDB" w:rsidP="0030654D">
      <w:pPr>
        <w:jc w:val="center"/>
        <w:rPr>
          <w:rFonts w:ascii="Arial" w:hAnsi="Arial" w:cs="Arial"/>
          <w:sz w:val="22"/>
          <w:szCs w:val="22"/>
        </w:rPr>
      </w:pPr>
      <w:r w:rsidRPr="0030654D">
        <w:rPr>
          <w:rFonts w:ascii="Arial" w:hAnsi="Arial" w:cs="Arial"/>
          <w:sz w:val="22"/>
          <w:szCs w:val="22"/>
        </w:rPr>
        <w:t>Christine Khosropour</w:t>
      </w:r>
    </w:p>
    <w:p w14:paraId="54630963" w14:textId="2764AE3E" w:rsidR="0030654D" w:rsidRPr="0030654D" w:rsidRDefault="00503CDB" w:rsidP="0030654D">
      <w:pPr>
        <w:jc w:val="center"/>
        <w:rPr>
          <w:rFonts w:ascii="Arial" w:hAnsi="Arial" w:cs="Arial"/>
          <w:sz w:val="22"/>
          <w:szCs w:val="22"/>
        </w:rPr>
      </w:pPr>
      <w:r w:rsidRPr="0030654D">
        <w:rPr>
          <w:rFonts w:ascii="Arial" w:hAnsi="Arial" w:cs="Arial"/>
          <w:sz w:val="22"/>
          <w:szCs w:val="22"/>
        </w:rPr>
        <w:t>Jillian Pintye</w:t>
      </w:r>
    </w:p>
    <w:p w14:paraId="5C7D4C20" w14:textId="77777777" w:rsidR="0030654D" w:rsidRPr="0030654D" w:rsidRDefault="0030654D" w:rsidP="0030654D">
      <w:pPr>
        <w:rPr>
          <w:rFonts w:ascii="Arial" w:hAnsi="Arial" w:cs="Arial"/>
          <w:sz w:val="22"/>
          <w:szCs w:val="22"/>
        </w:rPr>
      </w:pPr>
      <w:r w:rsidRPr="0030654D">
        <w:rPr>
          <w:rFonts w:ascii="Arial" w:hAnsi="Arial" w:cs="Arial"/>
          <w:sz w:val="22"/>
          <w:szCs w:val="22"/>
        </w:rPr>
        <w:br w:type="page"/>
      </w:r>
    </w:p>
    <w:p w14:paraId="12FF606B" w14:textId="60DF8CCD" w:rsidR="0037262E" w:rsidRPr="00FA2763" w:rsidRDefault="0037262E">
      <w:pPr>
        <w:pStyle w:val="ListParagraph"/>
        <w:numPr>
          <w:ilvl w:val="0"/>
          <w:numId w:val="26"/>
        </w:numPr>
        <w:rPr>
          <w:rFonts w:ascii="Arial" w:hAnsi="Arial" w:cs="Arial"/>
          <w:b/>
          <w:bCs/>
          <w:sz w:val="22"/>
          <w:szCs w:val="22"/>
          <w:rPrChange w:id="0" w:author="Jillian Pintye" w:date="2025-05-20T16:45:00Z">
            <w:rPr>
              <w:rFonts w:ascii="Arial" w:hAnsi="Arial" w:cs="Arial"/>
              <w:sz w:val="22"/>
              <w:szCs w:val="22"/>
            </w:rPr>
          </w:rPrChange>
        </w:rPr>
        <w:pPrChange w:id="1" w:author="Jillian Pintye" w:date="2025-05-20T16:45:00Z">
          <w:pPr/>
        </w:pPrChange>
      </w:pPr>
      <w:commentRangeStart w:id="2"/>
      <w:r w:rsidRPr="00FA2763">
        <w:rPr>
          <w:rFonts w:ascii="Arial" w:hAnsi="Arial" w:cs="Arial"/>
          <w:b/>
          <w:bCs/>
          <w:sz w:val="22"/>
          <w:szCs w:val="22"/>
          <w:rPrChange w:id="3" w:author="Jillian Pintye" w:date="2025-05-20T16:45:00Z">
            <w:rPr>
              <w:rFonts w:ascii="Arial" w:hAnsi="Arial" w:cs="Arial"/>
              <w:sz w:val="22"/>
              <w:szCs w:val="22"/>
            </w:rPr>
          </w:rPrChange>
        </w:rPr>
        <w:lastRenderedPageBreak/>
        <w:t>Specific Aims</w:t>
      </w:r>
      <w:commentRangeEnd w:id="2"/>
      <w:r w:rsidR="00FA2763">
        <w:rPr>
          <w:rStyle w:val="CommentReference"/>
        </w:rPr>
        <w:commentReference w:id="2"/>
      </w:r>
    </w:p>
    <w:p w14:paraId="54FC040F" w14:textId="3E4E05D4" w:rsidR="004A260B" w:rsidRDefault="00AC0F46" w:rsidP="0030654D">
      <w:pPr>
        <w:rPr>
          <w:ins w:id="4" w:author="Jillian Pintye" w:date="2025-05-20T16:09:00Z"/>
          <w:rFonts w:ascii="Arial" w:hAnsi="Arial" w:cs="Arial"/>
          <w:sz w:val="22"/>
          <w:szCs w:val="22"/>
        </w:rPr>
      </w:pPr>
      <w:ins w:id="5" w:author="Jillian Pintye" w:date="2025-05-20T16:29:00Z">
        <w:r>
          <w:rPr>
            <w:rFonts w:ascii="Arial" w:hAnsi="Arial" w:cs="Arial"/>
            <w:sz w:val="22"/>
            <w:szCs w:val="22"/>
          </w:rPr>
          <w:t xml:space="preserve">Adolescent girls and young women (AGYW) experience high HIV incidence in </w:t>
        </w:r>
      </w:ins>
      <w:ins w:id="6" w:author="Jillian Pintye" w:date="2025-05-20T16:31:00Z">
        <w:r>
          <w:rPr>
            <w:rFonts w:ascii="Arial" w:hAnsi="Arial" w:cs="Arial"/>
            <w:sz w:val="22"/>
            <w:szCs w:val="22"/>
          </w:rPr>
          <w:t>East Africa</w:t>
        </w:r>
      </w:ins>
      <w:ins w:id="7" w:author="Jillian Pintye" w:date="2025-05-20T16:29:00Z">
        <w:r>
          <w:rPr>
            <w:rFonts w:ascii="Arial" w:hAnsi="Arial" w:cs="Arial"/>
            <w:sz w:val="22"/>
            <w:szCs w:val="22"/>
          </w:rPr>
          <w:t xml:space="preserve">. </w:t>
        </w:r>
      </w:ins>
      <w:ins w:id="8" w:author="Jillian Pintye" w:date="2025-05-20T16:30:00Z">
        <w:r w:rsidRPr="0030654D">
          <w:rPr>
            <w:rFonts w:ascii="Arial" w:hAnsi="Arial" w:cs="Arial"/>
            <w:sz w:val="22"/>
            <w:szCs w:val="22"/>
          </w:rPr>
          <w:t>Adverse Childhood Experiences (ACEs)</w:t>
        </w:r>
        <w:r>
          <w:rPr>
            <w:rFonts w:ascii="Arial" w:hAnsi="Arial" w:cs="Arial"/>
            <w:sz w:val="22"/>
            <w:szCs w:val="22"/>
          </w:rPr>
          <w:t xml:space="preserve"> are known to be related to unintended pregnancy and negative sexual and reproductive health outco</w:t>
        </w:r>
      </w:ins>
      <w:ins w:id="9" w:author="Jillian Pintye" w:date="2025-05-20T16:31:00Z">
        <w:r>
          <w:rPr>
            <w:rFonts w:ascii="Arial" w:hAnsi="Arial" w:cs="Arial"/>
            <w:sz w:val="22"/>
            <w:szCs w:val="22"/>
          </w:rPr>
          <w:t xml:space="preserve">mes in women. </w:t>
        </w:r>
      </w:ins>
      <w:ins w:id="10" w:author="Jillian Pintye" w:date="2025-05-20T16:29:00Z">
        <w:r>
          <w:rPr>
            <w:rFonts w:ascii="Arial" w:hAnsi="Arial" w:cs="Arial"/>
            <w:sz w:val="22"/>
            <w:szCs w:val="22"/>
          </w:rPr>
          <w:t>T</w:t>
        </w:r>
      </w:ins>
      <w:ins w:id="11" w:author="Jillian Pintye" w:date="2025-05-20T16:30:00Z">
        <w:r>
          <w:rPr>
            <w:rFonts w:ascii="Arial" w:hAnsi="Arial" w:cs="Arial"/>
            <w:sz w:val="22"/>
            <w:szCs w:val="22"/>
          </w:rPr>
          <w:t xml:space="preserve">he </w:t>
        </w:r>
      </w:ins>
      <w:ins w:id="12" w:author="Jillian Pintye" w:date="2025-05-20T16:29:00Z">
        <w:r w:rsidRPr="00AC0F46">
          <w:rPr>
            <w:rFonts w:ascii="Arial" w:hAnsi="Arial" w:cs="Arial"/>
            <w:sz w:val="22"/>
            <w:szCs w:val="22"/>
          </w:rPr>
          <w:t>extent to which behaviors</w:t>
        </w:r>
      </w:ins>
      <w:ins w:id="13" w:author="Jillian Pintye" w:date="2025-05-20T16:31:00Z">
        <w:r>
          <w:rPr>
            <w:rFonts w:ascii="Arial" w:hAnsi="Arial" w:cs="Arial"/>
            <w:sz w:val="22"/>
            <w:szCs w:val="22"/>
          </w:rPr>
          <w:t xml:space="preserve"> implicated in HIV acquisition</w:t>
        </w:r>
      </w:ins>
      <w:ins w:id="14" w:author="Jillian Pintye" w:date="2025-05-20T16:29:00Z">
        <w:r w:rsidRPr="00AC0F46">
          <w:rPr>
            <w:rFonts w:ascii="Arial" w:hAnsi="Arial" w:cs="Arial"/>
            <w:sz w:val="22"/>
            <w:szCs w:val="22"/>
          </w:rPr>
          <w:t xml:space="preserve"> are associated with exposure to </w:t>
        </w:r>
      </w:ins>
      <w:ins w:id="15" w:author="Jillian Pintye" w:date="2025-05-20T16:31:00Z">
        <w:r>
          <w:rPr>
            <w:rFonts w:ascii="Arial" w:hAnsi="Arial" w:cs="Arial"/>
            <w:sz w:val="22"/>
            <w:szCs w:val="22"/>
          </w:rPr>
          <w:t>ACEs among AGYW</w:t>
        </w:r>
      </w:ins>
      <w:ins w:id="16" w:author="Jillian Pintye" w:date="2025-05-20T16:29:00Z">
        <w:r w:rsidRPr="00AC0F46">
          <w:rPr>
            <w:rFonts w:ascii="Arial" w:hAnsi="Arial" w:cs="Arial"/>
            <w:sz w:val="22"/>
            <w:szCs w:val="22"/>
          </w:rPr>
          <w:t xml:space="preserve"> </w:t>
        </w:r>
      </w:ins>
      <w:ins w:id="17" w:author="Jillian Pintye" w:date="2025-05-20T16:32:00Z">
        <w:r>
          <w:rPr>
            <w:rFonts w:ascii="Arial" w:hAnsi="Arial" w:cs="Arial"/>
            <w:sz w:val="22"/>
            <w:szCs w:val="22"/>
          </w:rPr>
          <w:t>is understudied</w:t>
        </w:r>
      </w:ins>
      <w:ins w:id="18" w:author="Jillian Pintye" w:date="2025-05-20T16:29:00Z">
        <w:r w:rsidRPr="00AC0F46">
          <w:rPr>
            <w:rFonts w:ascii="Arial" w:hAnsi="Arial" w:cs="Arial"/>
            <w:sz w:val="22"/>
            <w:szCs w:val="22"/>
          </w:rPr>
          <w:t xml:space="preserve">. </w:t>
        </w:r>
      </w:ins>
      <w:r w:rsidR="00FD785E" w:rsidRPr="0030654D">
        <w:rPr>
          <w:rFonts w:ascii="Arial" w:hAnsi="Arial" w:cs="Arial"/>
          <w:sz w:val="22"/>
          <w:szCs w:val="22"/>
        </w:rPr>
        <w:t xml:space="preserve">This study </w:t>
      </w:r>
      <w:r w:rsidR="000875F3" w:rsidRPr="0030654D">
        <w:rPr>
          <w:rFonts w:ascii="Arial" w:hAnsi="Arial" w:cs="Arial"/>
          <w:sz w:val="22"/>
          <w:szCs w:val="22"/>
        </w:rPr>
        <w:t xml:space="preserve">aims to </w:t>
      </w:r>
      <w:del w:id="19" w:author="Jillian Pintye" w:date="2025-05-20T16:14:00Z">
        <w:r w:rsidR="00105484" w:rsidRPr="0030654D" w:rsidDel="004A260B">
          <w:rPr>
            <w:rFonts w:ascii="Arial" w:hAnsi="Arial" w:cs="Arial"/>
            <w:sz w:val="22"/>
            <w:szCs w:val="22"/>
          </w:rPr>
          <w:delText>describe</w:delText>
        </w:r>
        <w:r w:rsidR="000875F3" w:rsidRPr="0030654D" w:rsidDel="004A260B">
          <w:rPr>
            <w:rFonts w:ascii="Arial" w:hAnsi="Arial" w:cs="Arial"/>
            <w:sz w:val="22"/>
            <w:szCs w:val="22"/>
          </w:rPr>
          <w:delText xml:space="preserve"> the</w:delText>
        </w:r>
        <w:r w:rsidR="00FD785E" w:rsidRPr="0030654D" w:rsidDel="004A260B">
          <w:rPr>
            <w:rFonts w:ascii="Arial" w:hAnsi="Arial" w:cs="Arial"/>
            <w:sz w:val="22"/>
            <w:szCs w:val="22"/>
          </w:rPr>
          <w:delText xml:space="preserve"> </w:delText>
        </w:r>
        <w:r w:rsidR="000875F3" w:rsidRPr="0030654D" w:rsidDel="004A260B">
          <w:rPr>
            <w:rFonts w:ascii="Arial" w:hAnsi="Arial" w:cs="Arial"/>
            <w:sz w:val="22"/>
            <w:szCs w:val="22"/>
          </w:rPr>
          <w:delText>prevalence</w:delText>
        </w:r>
      </w:del>
      <w:ins w:id="20" w:author="Jillian Pintye" w:date="2025-05-20T16:14:00Z">
        <w:r w:rsidR="004A260B">
          <w:rPr>
            <w:rFonts w:ascii="Arial" w:hAnsi="Arial" w:cs="Arial"/>
            <w:sz w:val="22"/>
            <w:szCs w:val="22"/>
          </w:rPr>
          <w:t>characterize</w:t>
        </w:r>
      </w:ins>
      <w:del w:id="21" w:author="Jillian Pintye" w:date="2025-05-20T16:14:00Z">
        <w:r w:rsidR="00FD785E" w:rsidRPr="0030654D" w:rsidDel="004A260B">
          <w:rPr>
            <w:rFonts w:ascii="Arial" w:hAnsi="Arial" w:cs="Arial"/>
            <w:sz w:val="22"/>
            <w:szCs w:val="22"/>
          </w:rPr>
          <w:delText xml:space="preserve"> of</w:delText>
        </w:r>
      </w:del>
      <w:r w:rsidR="00FD785E" w:rsidRPr="0030654D">
        <w:rPr>
          <w:rFonts w:ascii="Arial" w:hAnsi="Arial" w:cs="Arial"/>
          <w:sz w:val="22"/>
          <w:szCs w:val="22"/>
        </w:rPr>
        <w:t xml:space="preserve"> </w:t>
      </w:r>
      <w:del w:id="22" w:author="Jillian Pintye" w:date="2025-05-20T16:32:00Z">
        <w:r w:rsidR="00FD785E" w:rsidRPr="0030654D" w:rsidDel="00AC0F46">
          <w:rPr>
            <w:rFonts w:ascii="Arial" w:hAnsi="Arial" w:cs="Arial"/>
            <w:sz w:val="22"/>
            <w:szCs w:val="22"/>
          </w:rPr>
          <w:delText>Adverse Childhood Experiences</w:delText>
        </w:r>
        <w:r w:rsidR="000875F3" w:rsidRPr="0030654D" w:rsidDel="00AC0F46">
          <w:rPr>
            <w:rFonts w:ascii="Arial" w:hAnsi="Arial" w:cs="Arial"/>
            <w:sz w:val="22"/>
            <w:szCs w:val="22"/>
          </w:rPr>
          <w:delText xml:space="preserve"> (</w:delText>
        </w:r>
      </w:del>
      <w:r w:rsidR="000875F3" w:rsidRPr="0030654D">
        <w:rPr>
          <w:rFonts w:ascii="Arial" w:hAnsi="Arial" w:cs="Arial"/>
          <w:sz w:val="22"/>
          <w:szCs w:val="22"/>
        </w:rPr>
        <w:t>ACEs</w:t>
      </w:r>
      <w:del w:id="23" w:author="Jillian Pintye" w:date="2025-05-20T16:32:00Z">
        <w:r w:rsidR="000875F3" w:rsidRPr="0030654D" w:rsidDel="00AC0F46">
          <w:rPr>
            <w:rFonts w:ascii="Arial" w:hAnsi="Arial" w:cs="Arial"/>
            <w:sz w:val="22"/>
            <w:szCs w:val="22"/>
          </w:rPr>
          <w:delText>)</w:delText>
        </w:r>
      </w:del>
      <w:r w:rsidR="00FD785E" w:rsidRPr="0030654D">
        <w:rPr>
          <w:rFonts w:ascii="Arial" w:hAnsi="Arial" w:cs="Arial"/>
          <w:sz w:val="22"/>
          <w:szCs w:val="22"/>
        </w:rPr>
        <w:t xml:space="preserve"> </w:t>
      </w:r>
      <w:ins w:id="24" w:author="Jillian Pintye" w:date="2025-05-20T16:15:00Z">
        <w:r w:rsidR="004A260B">
          <w:rPr>
            <w:rFonts w:ascii="Arial" w:hAnsi="Arial" w:cs="Arial"/>
            <w:sz w:val="22"/>
            <w:szCs w:val="22"/>
          </w:rPr>
          <w:t xml:space="preserve">and their </w:t>
        </w:r>
      </w:ins>
      <w:ins w:id="25" w:author="Jillian Pintye" w:date="2025-05-20T16:32:00Z">
        <w:r>
          <w:rPr>
            <w:rFonts w:ascii="Arial" w:hAnsi="Arial" w:cs="Arial"/>
            <w:sz w:val="22"/>
            <w:szCs w:val="22"/>
          </w:rPr>
          <w:t>association with</w:t>
        </w:r>
      </w:ins>
      <w:ins w:id="26" w:author="Jillian Pintye" w:date="2025-05-20T16:16:00Z">
        <w:r w:rsidR="004A260B">
          <w:rPr>
            <w:rFonts w:ascii="Arial" w:hAnsi="Arial" w:cs="Arial"/>
            <w:sz w:val="22"/>
            <w:szCs w:val="22"/>
          </w:rPr>
          <w:t xml:space="preserve"> behavioral characteristics</w:t>
        </w:r>
      </w:ins>
      <w:ins w:id="27" w:author="Jillian Pintye" w:date="2025-05-20T16:15:00Z">
        <w:r w:rsidR="004A260B">
          <w:rPr>
            <w:rFonts w:ascii="Arial" w:hAnsi="Arial" w:cs="Arial"/>
            <w:sz w:val="22"/>
            <w:szCs w:val="22"/>
          </w:rPr>
          <w:t xml:space="preserve"> </w:t>
        </w:r>
      </w:ins>
      <w:r w:rsidR="00FD785E" w:rsidRPr="0030654D">
        <w:rPr>
          <w:rFonts w:ascii="Arial" w:hAnsi="Arial" w:cs="Arial"/>
          <w:sz w:val="22"/>
          <w:szCs w:val="22"/>
        </w:rPr>
        <w:t xml:space="preserve">among </w:t>
      </w:r>
      <w:del w:id="28" w:author="Jillian Pintye" w:date="2025-05-20T16:32:00Z">
        <w:r w:rsidR="000875F3" w:rsidRPr="0030654D" w:rsidDel="00AC0F46">
          <w:rPr>
            <w:rFonts w:ascii="Arial" w:hAnsi="Arial" w:cs="Arial"/>
            <w:sz w:val="22"/>
            <w:szCs w:val="22"/>
          </w:rPr>
          <w:delText xml:space="preserve">young women </w:delText>
        </w:r>
      </w:del>
      <w:ins w:id="29" w:author="Jillian Pintye" w:date="2025-05-20T16:09:00Z">
        <w:r w:rsidR="004A260B">
          <w:rPr>
            <w:rFonts w:ascii="Arial" w:hAnsi="Arial" w:cs="Arial"/>
            <w:sz w:val="22"/>
            <w:szCs w:val="22"/>
          </w:rPr>
          <w:t>AGYW</w:t>
        </w:r>
      </w:ins>
      <w:ins w:id="30" w:author="Jillian Pintye" w:date="2025-05-20T16:32:00Z">
        <w:r>
          <w:rPr>
            <w:rFonts w:ascii="Arial" w:hAnsi="Arial" w:cs="Arial"/>
            <w:sz w:val="22"/>
            <w:szCs w:val="22"/>
          </w:rPr>
          <w:t xml:space="preserve"> </w:t>
        </w:r>
      </w:ins>
      <w:ins w:id="31" w:author="Jillian Pintye" w:date="2025-05-20T16:09:00Z">
        <w:r w:rsidR="004A260B">
          <w:rPr>
            <w:rFonts w:ascii="Arial" w:hAnsi="Arial" w:cs="Arial"/>
            <w:sz w:val="22"/>
            <w:szCs w:val="22"/>
          </w:rPr>
          <w:t xml:space="preserve">seeking contraception </w:t>
        </w:r>
      </w:ins>
      <w:ins w:id="32" w:author="Jillian Pintye" w:date="2025-05-20T16:10:00Z">
        <w:r w:rsidR="004A260B">
          <w:rPr>
            <w:rFonts w:ascii="Arial" w:hAnsi="Arial" w:cs="Arial"/>
            <w:sz w:val="22"/>
            <w:szCs w:val="22"/>
          </w:rPr>
          <w:t xml:space="preserve">at retail pharmacies in Kisumu, Kenya. </w:t>
        </w:r>
      </w:ins>
      <w:del w:id="33" w:author="Jillian Pintye" w:date="2025-05-20T16:10:00Z">
        <w:r w:rsidR="000875F3" w:rsidRPr="0030654D" w:rsidDel="004A260B">
          <w:rPr>
            <w:rFonts w:ascii="Arial" w:hAnsi="Arial" w:cs="Arial"/>
            <w:sz w:val="22"/>
            <w:szCs w:val="22"/>
          </w:rPr>
          <w:delText xml:space="preserve">who have enrolled in the AGYW PrEP study conducted in </w:delText>
        </w:r>
        <w:r w:rsidR="00105484" w:rsidRPr="0030654D" w:rsidDel="004A260B">
          <w:rPr>
            <w:rFonts w:ascii="Arial" w:hAnsi="Arial" w:cs="Arial"/>
            <w:sz w:val="22"/>
            <w:szCs w:val="22"/>
          </w:rPr>
          <w:delText xml:space="preserve">Kenya. </w:delText>
        </w:r>
      </w:del>
      <w:r w:rsidR="00105484" w:rsidRPr="0030654D">
        <w:rPr>
          <w:rFonts w:ascii="Arial" w:hAnsi="Arial" w:cs="Arial"/>
          <w:sz w:val="22"/>
          <w:szCs w:val="22"/>
        </w:rPr>
        <w:t xml:space="preserve">The overarching goal is to investigate </w:t>
      </w:r>
      <w:ins w:id="34" w:author="Jillian Pintye" w:date="2025-05-20T16:10:00Z">
        <w:r w:rsidR="004A260B">
          <w:rPr>
            <w:rFonts w:ascii="Arial" w:hAnsi="Arial" w:cs="Arial"/>
            <w:sz w:val="22"/>
            <w:szCs w:val="22"/>
          </w:rPr>
          <w:t>whether</w:t>
        </w:r>
      </w:ins>
      <w:ins w:id="35" w:author="Jillian Pintye" w:date="2025-05-20T16:32:00Z">
        <w:r>
          <w:rPr>
            <w:rFonts w:ascii="Arial" w:hAnsi="Arial" w:cs="Arial"/>
            <w:sz w:val="22"/>
            <w:szCs w:val="22"/>
          </w:rPr>
          <w:t xml:space="preserve"> exposure to</w:t>
        </w:r>
      </w:ins>
      <w:del w:id="36" w:author="Jillian Pintye" w:date="2025-05-20T16:10:00Z">
        <w:r w:rsidR="00105484" w:rsidRPr="0030654D" w:rsidDel="004A260B">
          <w:rPr>
            <w:rFonts w:ascii="Arial" w:hAnsi="Arial" w:cs="Arial"/>
            <w:sz w:val="22"/>
            <w:szCs w:val="22"/>
          </w:rPr>
          <w:delText>if</w:delText>
        </w:r>
      </w:del>
      <w:r w:rsidR="00105484" w:rsidRPr="0030654D">
        <w:rPr>
          <w:rFonts w:ascii="Arial" w:hAnsi="Arial" w:cs="Arial"/>
          <w:sz w:val="22"/>
          <w:szCs w:val="22"/>
        </w:rPr>
        <w:t xml:space="preserve"> ACEs </w:t>
      </w:r>
      <w:del w:id="37" w:author="Jillian Pintye" w:date="2025-05-20T16:11:00Z">
        <w:r w:rsidR="00105484" w:rsidRPr="0030654D" w:rsidDel="004A260B">
          <w:rPr>
            <w:rFonts w:ascii="Arial" w:hAnsi="Arial" w:cs="Arial"/>
            <w:sz w:val="22"/>
            <w:szCs w:val="22"/>
          </w:rPr>
          <w:delText>yield any associations</w:delText>
        </w:r>
      </w:del>
      <w:ins w:id="38" w:author="Jillian Pintye" w:date="2025-05-20T16:11:00Z">
        <w:r w:rsidR="004A260B">
          <w:rPr>
            <w:rFonts w:ascii="Arial" w:hAnsi="Arial" w:cs="Arial"/>
            <w:sz w:val="22"/>
            <w:szCs w:val="22"/>
          </w:rPr>
          <w:t>is associated</w:t>
        </w:r>
      </w:ins>
      <w:r w:rsidR="00105484" w:rsidRPr="0030654D">
        <w:rPr>
          <w:rFonts w:ascii="Arial" w:hAnsi="Arial" w:cs="Arial"/>
          <w:sz w:val="22"/>
          <w:szCs w:val="22"/>
        </w:rPr>
        <w:t xml:space="preserve"> </w:t>
      </w:r>
      <w:ins w:id="39" w:author="Jillian Pintye" w:date="2025-05-20T16:32:00Z">
        <w:r>
          <w:rPr>
            <w:rFonts w:ascii="Arial" w:hAnsi="Arial" w:cs="Arial"/>
            <w:sz w:val="22"/>
            <w:szCs w:val="22"/>
          </w:rPr>
          <w:t xml:space="preserve">with </w:t>
        </w:r>
      </w:ins>
      <w:del w:id="40" w:author="Jillian Pintye" w:date="2025-05-20T16:11:00Z">
        <w:r w:rsidR="00105484" w:rsidRPr="0030654D" w:rsidDel="004A260B">
          <w:rPr>
            <w:rFonts w:ascii="Arial" w:hAnsi="Arial" w:cs="Arial"/>
            <w:sz w:val="22"/>
            <w:szCs w:val="22"/>
          </w:rPr>
          <w:delText>with risk behavior</w:delText>
        </w:r>
      </w:del>
      <w:ins w:id="41" w:author="Jillian Pintye" w:date="2025-05-20T16:11:00Z">
        <w:r w:rsidR="004A260B" w:rsidRPr="0030654D">
          <w:rPr>
            <w:rFonts w:ascii="Arial" w:hAnsi="Arial" w:cs="Arial"/>
            <w:sz w:val="22"/>
            <w:szCs w:val="22"/>
          </w:rPr>
          <w:t>behavior</w:t>
        </w:r>
      </w:ins>
      <w:ins w:id="42" w:author="Jillian Pintye" w:date="2025-05-20T16:16:00Z">
        <w:r w:rsidR="004A260B">
          <w:rPr>
            <w:rFonts w:ascii="Arial" w:hAnsi="Arial" w:cs="Arial"/>
            <w:sz w:val="22"/>
            <w:szCs w:val="22"/>
          </w:rPr>
          <w:t>al factors</w:t>
        </w:r>
      </w:ins>
      <w:ins w:id="43" w:author="Jillian Pintye" w:date="2025-05-20T16:11:00Z">
        <w:r w:rsidR="004A260B">
          <w:rPr>
            <w:rFonts w:ascii="Arial" w:hAnsi="Arial" w:cs="Arial"/>
            <w:sz w:val="22"/>
            <w:szCs w:val="22"/>
          </w:rPr>
          <w:t xml:space="preserve"> </w:t>
        </w:r>
      </w:ins>
      <w:ins w:id="44" w:author="Jillian Pintye" w:date="2025-05-20T16:33:00Z">
        <w:r>
          <w:rPr>
            <w:rFonts w:ascii="Arial" w:hAnsi="Arial" w:cs="Arial"/>
            <w:sz w:val="22"/>
            <w:szCs w:val="22"/>
          </w:rPr>
          <w:t>related</w:t>
        </w:r>
      </w:ins>
      <w:ins w:id="45" w:author="Jillian Pintye" w:date="2025-05-20T16:11:00Z">
        <w:r w:rsidR="004A260B">
          <w:rPr>
            <w:rFonts w:ascii="Arial" w:hAnsi="Arial" w:cs="Arial"/>
            <w:sz w:val="22"/>
            <w:szCs w:val="22"/>
          </w:rPr>
          <w:t xml:space="preserve"> </w:t>
        </w:r>
      </w:ins>
      <w:ins w:id="46" w:author="Jillian Pintye" w:date="2025-05-20T16:33:00Z">
        <w:r>
          <w:rPr>
            <w:rFonts w:ascii="Arial" w:hAnsi="Arial" w:cs="Arial"/>
            <w:sz w:val="22"/>
            <w:szCs w:val="22"/>
          </w:rPr>
          <w:t>to</w:t>
        </w:r>
      </w:ins>
      <w:ins w:id="47" w:author="Jillian Pintye" w:date="2025-05-20T16:11:00Z">
        <w:r w:rsidR="004A260B">
          <w:rPr>
            <w:rFonts w:ascii="Arial" w:hAnsi="Arial" w:cs="Arial"/>
            <w:sz w:val="22"/>
            <w:szCs w:val="22"/>
          </w:rPr>
          <w:t xml:space="preserve"> HIV acquisition among AGYW in this setting</w:t>
        </w:r>
      </w:ins>
      <w:r w:rsidR="00105484" w:rsidRPr="0030654D">
        <w:rPr>
          <w:rFonts w:ascii="Arial" w:hAnsi="Arial" w:cs="Arial"/>
          <w:sz w:val="22"/>
          <w:szCs w:val="22"/>
        </w:rPr>
        <w:t xml:space="preserve">. </w:t>
      </w:r>
      <w:ins w:id="48" w:author="Jillian Pintye" w:date="2025-05-20T16:12:00Z">
        <w:r w:rsidR="004A260B" w:rsidRPr="00A01978">
          <w:rPr>
            <w:rFonts w:ascii="Arial" w:hAnsi="Arial" w:cs="Arial"/>
            <w:sz w:val="22"/>
            <w:szCs w:val="22"/>
          </w:rPr>
          <w:t xml:space="preserve">We propose a secondary analysis to determine the </w:t>
        </w:r>
        <w:r w:rsidR="004A260B">
          <w:rPr>
            <w:rFonts w:ascii="Arial" w:hAnsi="Arial" w:cs="Arial"/>
            <w:sz w:val="22"/>
            <w:szCs w:val="22"/>
          </w:rPr>
          <w:t>frequency, patterns,</w:t>
        </w:r>
        <w:r w:rsidR="004A260B" w:rsidRPr="00A01978">
          <w:rPr>
            <w:rFonts w:ascii="Arial" w:hAnsi="Arial" w:cs="Arial"/>
            <w:sz w:val="22"/>
            <w:szCs w:val="22"/>
          </w:rPr>
          <w:t xml:space="preserve"> and co</w:t>
        </w:r>
      </w:ins>
      <w:ins w:id="49" w:author="Jillian Pintye" w:date="2025-05-20T16:33:00Z">
        <w:r>
          <w:rPr>
            <w:rFonts w:ascii="Arial" w:hAnsi="Arial" w:cs="Arial"/>
            <w:sz w:val="22"/>
            <w:szCs w:val="22"/>
          </w:rPr>
          <w:t>factors</w:t>
        </w:r>
      </w:ins>
      <w:ins w:id="50" w:author="Jillian Pintye" w:date="2025-05-20T16:12:00Z">
        <w:r w:rsidR="004A260B" w:rsidRPr="00A01978">
          <w:rPr>
            <w:rFonts w:ascii="Arial" w:hAnsi="Arial" w:cs="Arial"/>
            <w:sz w:val="22"/>
            <w:szCs w:val="22"/>
          </w:rPr>
          <w:t xml:space="preserve"> of </w:t>
        </w:r>
      </w:ins>
      <w:ins w:id="51" w:author="Jillian Pintye" w:date="2025-05-20T16:33:00Z">
        <w:r>
          <w:rPr>
            <w:rFonts w:ascii="Arial" w:hAnsi="Arial" w:cs="Arial"/>
            <w:sz w:val="22"/>
            <w:szCs w:val="22"/>
          </w:rPr>
          <w:t xml:space="preserve">exposure to </w:t>
        </w:r>
      </w:ins>
      <w:ins w:id="52" w:author="Jillian Pintye" w:date="2025-05-20T16:12:00Z">
        <w:r w:rsidR="004A260B">
          <w:rPr>
            <w:rFonts w:ascii="Arial" w:hAnsi="Arial" w:cs="Arial"/>
            <w:sz w:val="22"/>
            <w:szCs w:val="22"/>
          </w:rPr>
          <w:t>ACEs</w:t>
        </w:r>
        <w:r w:rsidR="004A260B" w:rsidRPr="00A01978">
          <w:rPr>
            <w:rFonts w:ascii="Arial" w:hAnsi="Arial" w:cs="Arial"/>
            <w:sz w:val="22"/>
            <w:szCs w:val="22"/>
          </w:rPr>
          <w:t xml:space="preserve"> using </w:t>
        </w:r>
      </w:ins>
      <w:ins w:id="53" w:author="Jillian Pintye" w:date="2025-05-20T16:13:00Z">
        <w:r w:rsidR="004A260B">
          <w:rPr>
            <w:rFonts w:ascii="Arial" w:hAnsi="Arial" w:cs="Arial"/>
            <w:sz w:val="22"/>
            <w:szCs w:val="22"/>
          </w:rPr>
          <w:t xml:space="preserve">baseline </w:t>
        </w:r>
      </w:ins>
      <w:ins w:id="54" w:author="Jillian Pintye" w:date="2025-05-20T16:12:00Z">
        <w:r w:rsidR="004A260B" w:rsidRPr="00A01978">
          <w:rPr>
            <w:rFonts w:ascii="Arial" w:hAnsi="Arial" w:cs="Arial"/>
            <w:sz w:val="22"/>
            <w:szCs w:val="22"/>
          </w:rPr>
          <w:t xml:space="preserve">data from a large cohort of </w:t>
        </w:r>
        <w:r w:rsidR="004A260B">
          <w:rPr>
            <w:rFonts w:ascii="Arial" w:hAnsi="Arial" w:cs="Arial"/>
            <w:sz w:val="22"/>
            <w:szCs w:val="22"/>
          </w:rPr>
          <w:t xml:space="preserve">AGYW </w:t>
        </w:r>
        <w:r w:rsidR="004A260B" w:rsidRPr="00A01978">
          <w:rPr>
            <w:rFonts w:ascii="Arial" w:hAnsi="Arial" w:cs="Arial"/>
            <w:sz w:val="22"/>
            <w:szCs w:val="22"/>
          </w:rPr>
          <w:t xml:space="preserve">in </w:t>
        </w:r>
        <w:r w:rsidR="004A260B">
          <w:rPr>
            <w:rFonts w:ascii="Arial" w:hAnsi="Arial" w:cs="Arial"/>
            <w:sz w:val="22"/>
            <w:szCs w:val="22"/>
          </w:rPr>
          <w:t>Kisumu, Kenya</w:t>
        </w:r>
        <w:r w:rsidR="004A260B" w:rsidRPr="00A01978">
          <w:rPr>
            <w:rFonts w:ascii="Arial" w:hAnsi="Arial" w:cs="Arial"/>
            <w:sz w:val="22"/>
            <w:szCs w:val="22"/>
          </w:rPr>
          <w:t xml:space="preserve"> (</w:t>
        </w:r>
        <w:r w:rsidR="004A260B">
          <w:rPr>
            <w:rFonts w:ascii="Arial" w:hAnsi="Arial" w:cs="Arial"/>
            <w:sz w:val="22"/>
            <w:szCs w:val="22"/>
          </w:rPr>
          <w:t>AGYW Pharmacy PrEP Study</w:t>
        </w:r>
        <w:r w:rsidR="004A260B" w:rsidRPr="00A01978">
          <w:rPr>
            <w:rFonts w:ascii="Arial" w:hAnsi="Arial" w:cs="Arial"/>
            <w:sz w:val="22"/>
            <w:szCs w:val="22"/>
          </w:rPr>
          <w:t>)</w:t>
        </w:r>
        <w:r w:rsidR="004A260B">
          <w:rPr>
            <w:rFonts w:ascii="Arial" w:hAnsi="Arial" w:cs="Arial"/>
            <w:sz w:val="22"/>
            <w:szCs w:val="22"/>
          </w:rPr>
          <w:t>. The specific aims are as follows:</w:t>
        </w:r>
      </w:ins>
    </w:p>
    <w:p w14:paraId="7989E6FE" w14:textId="77777777" w:rsidR="004A260B" w:rsidRDefault="004A260B" w:rsidP="0030654D">
      <w:pPr>
        <w:rPr>
          <w:ins w:id="55" w:author="Jillian Pintye" w:date="2025-05-20T16:09:00Z"/>
          <w:rFonts w:ascii="Arial" w:hAnsi="Arial" w:cs="Arial"/>
          <w:sz w:val="22"/>
          <w:szCs w:val="22"/>
        </w:rPr>
      </w:pPr>
    </w:p>
    <w:p w14:paraId="440ABBDB" w14:textId="72F4A7D7" w:rsidR="004A260B" w:rsidRDefault="004A260B" w:rsidP="00BB1C67">
      <w:pPr>
        <w:rPr>
          <w:ins w:id="56" w:author="Jillian Pintye" w:date="2025-05-20T16:13:00Z"/>
          <w:rFonts w:ascii="Arial" w:hAnsi="Arial" w:cs="Arial"/>
          <w:sz w:val="22"/>
          <w:szCs w:val="22"/>
        </w:rPr>
      </w:pPr>
      <w:commentRangeStart w:id="57"/>
      <w:ins w:id="58" w:author="Jillian Pintye" w:date="2025-05-20T16:09:00Z">
        <w:r w:rsidRPr="004A260B">
          <w:rPr>
            <w:rFonts w:ascii="Arial" w:hAnsi="Arial" w:cs="Arial"/>
            <w:b/>
            <w:bCs/>
            <w:sz w:val="22"/>
            <w:szCs w:val="22"/>
            <w:rPrChange w:id="59" w:author="Jillian Pintye" w:date="2025-05-20T16:17:00Z">
              <w:rPr>
                <w:rFonts w:ascii="Arial" w:hAnsi="Arial" w:cs="Arial"/>
                <w:sz w:val="22"/>
                <w:szCs w:val="22"/>
              </w:rPr>
            </w:rPrChange>
          </w:rPr>
          <w:t>Aim 1</w:t>
        </w:r>
      </w:ins>
      <w:commentRangeEnd w:id="57"/>
      <w:ins w:id="60" w:author="Jillian Pintye" w:date="2025-05-20T16:39:00Z">
        <w:r w:rsidR="00FA2763">
          <w:rPr>
            <w:rStyle w:val="CommentReference"/>
          </w:rPr>
          <w:commentReference w:id="57"/>
        </w:r>
      </w:ins>
      <w:ins w:id="61" w:author="Jillian Pintye" w:date="2025-05-20T16:17:00Z">
        <w:r>
          <w:rPr>
            <w:rFonts w:ascii="Arial" w:hAnsi="Arial" w:cs="Arial"/>
            <w:b/>
            <w:bCs/>
            <w:sz w:val="22"/>
            <w:szCs w:val="22"/>
          </w:rPr>
          <w:t>—</w:t>
        </w:r>
      </w:ins>
      <w:del w:id="62" w:author="Jillian Pintye" w:date="2025-05-20T16:09:00Z">
        <w:r w:rsidR="00105484" w:rsidRPr="004A260B" w:rsidDel="004A260B">
          <w:rPr>
            <w:rFonts w:ascii="Arial" w:hAnsi="Arial" w:cs="Arial"/>
            <w:b/>
            <w:bCs/>
            <w:sz w:val="22"/>
            <w:szCs w:val="22"/>
            <w:rPrChange w:id="63" w:author="Jillian Pintye" w:date="2025-05-20T16:17:00Z">
              <w:rPr>
                <w:rFonts w:ascii="Arial" w:hAnsi="Arial" w:cs="Arial"/>
                <w:sz w:val="22"/>
                <w:szCs w:val="22"/>
              </w:rPr>
            </w:rPrChange>
          </w:rPr>
          <w:delText>The primary aim of</w:delText>
        </w:r>
      </w:del>
      <w:ins w:id="64" w:author="Jillian Pintye" w:date="2025-05-20T16:09:00Z">
        <w:r w:rsidRPr="004A260B">
          <w:rPr>
            <w:rFonts w:ascii="Arial" w:hAnsi="Arial" w:cs="Arial"/>
            <w:b/>
            <w:bCs/>
            <w:sz w:val="22"/>
            <w:szCs w:val="22"/>
            <w:rPrChange w:id="65" w:author="Jillian Pintye" w:date="2025-05-20T16:17:00Z">
              <w:rPr>
                <w:rFonts w:ascii="Arial" w:hAnsi="Arial" w:cs="Arial"/>
                <w:sz w:val="22"/>
                <w:szCs w:val="22"/>
              </w:rPr>
            </w:rPrChange>
          </w:rPr>
          <w:t>To</w:t>
        </w:r>
      </w:ins>
      <w:r w:rsidR="00105484" w:rsidRPr="004A260B">
        <w:rPr>
          <w:rFonts w:ascii="Arial" w:hAnsi="Arial" w:cs="Arial"/>
          <w:b/>
          <w:bCs/>
          <w:sz w:val="22"/>
          <w:szCs w:val="22"/>
          <w:rPrChange w:id="66" w:author="Jillian Pintye" w:date="2025-05-20T16:17:00Z">
            <w:rPr>
              <w:rFonts w:ascii="Arial" w:hAnsi="Arial" w:cs="Arial"/>
              <w:sz w:val="22"/>
              <w:szCs w:val="22"/>
            </w:rPr>
          </w:rPrChange>
        </w:rPr>
        <w:t xml:space="preserve"> </w:t>
      </w:r>
      <w:commentRangeStart w:id="67"/>
      <w:del w:id="68" w:author="Jillian Pintye" w:date="2025-05-20T16:14:00Z">
        <w:r w:rsidR="00105484" w:rsidRPr="004A260B" w:rsidDel="004A260B">
          <w:rPr>
            <w:rFonts w:ascii="Arial" w:hAnsi="Arial" w:cs="Arial"/>
            <w:b/>
            <w:bCs/>
            <w:sz w:val="22"/>
            <w:szCs w:val="22"/>
            <w:rPrChange w:id="69" w:author="Jillian Pintye" w:date="2025-05-20T16:17:00Z">
              <w:rPr>
                <w:rFonts w:ascii="Arial" w:hAnsi="Arial" w:cs="Arial"/>
                <w:sz w:val="22"/>
                <w:szCs w:val="22"/>
              </w:rPr>
            </w:rPrChange>
          </w:rPr>
          <w:delText>determin</w:delText>
        </w:r>
      </w:del>
      <w:del w:id="70" w:author="Jillian Pintye" w:date="2025-05-20T16:09:00Z">
        <w:r w:rsidR="00105484" w:rsidRPr="004A260B" w:rsidDel="004A260B">
          <w:rPr>
            <w:rFonts w:ascii="Arial" w:hAnsi="Arial" w:cs="Arial"/>
            <w:b/>
            <w:bCs/>
            <w:sz w:val="22"/>
            <w:szCs w:val="22"/>
            <w:rPrChange w:id="71" w:author="Jillian Pintye" w:date="2025-05-20T16:17:00Z">
              <w:rPr>
                <w:rFonts w:ascii="Arial" w:hAnsi="Arial" w:cs="Arial"/>
                <w:sz w:val="22"/>
                <w:szCs w:val="22"/>
              </w:rPr>
            </w:rPrChange>
          </w:rPr>
          <w:delText>ing</w:delText>
        </w:r>
      </w:del>
      <w:ins w:id="72" w:author="Jillian Pintye" w:date="2025-05-20T16:14:00Z">
        <w:r w:rsidRPr="004A260B">
          <w:rPr>
            <w:rFonts w:ascii="Arial" w:hAnsi="Arial" w:cs="Arial"/>
            <w:b/>
            <w:bCs/>
            <w:sz w:val="22"/>
            <w:szCs w:val="22"/>
            <w:rPrChange w:id="73" w:author="Jillian Pintye" w:date="2025-05-20T16:17:00Z">
              <w:rPr>
                <w:rFonts w:ascii="Arial" w:hAnsi="Arial" w:cs="Arial"/>
                <w:sz w:val="22"/>
                <w:szCs w:val="22"/>
              </w:rPr>
            </w:rPrChange>
          </w:rPr>
          <w:t>characterize</w:t>
        </w:r>
      </w:ins>
      <w:commentRangeEnd w:id="67"/>
      <w:ins w:id="74" w:author="Jillian Pintye" w:date="2025-05-20T16:22:00Z">
        <w:r w:rsidR="00BB1C67">
          <w:rPr>
            <w:rStyle w:val="CommentReference"/>
          </w:rPr>
          <w:commentReference w:id="67"/>
        </w:r>
      </w:ins>
      <w:ins w:id="75" w:author="Jillian Pintye" w:date="2025-05-20T16:16:00Z">
        <w:r w:rsidRPr="004A260B">
          <w:rPr>
            <w:rFonts w:ascii="Arial" w:hAnsi="Arial" w:cs="Arial"/>
            <w:b/>
            <w:bCs/>
            <w:sz w:val="22"/>
            <w:szCs w:val="22"/>
            <w:rPrChange w:id="76" w:author="Jillian Pintye" w:date="2025-05-20T16:17:00Z">
              <w:rPr>
                <w:rFonts w:ascii="Arial" w:hAnsi="Arial" w:cs="Arial"/>
                <w:sz w:val="22"/>
                <w:szCs w:val="22"/>
              </w:rPr>
            </w:rPrChange>
          </w:rPr>
          <w:t xml:space="preserve"> the</w:t>
        </w:r>
      </w:ins>
      <w:r w:rsidR="00105484" w:rsidRPr="004A260B">
        <w:rPr>
          <w:rFonts w:ascii="Arial" w:hAnsi="Arial" w:cs="Arial"/>
          <w:b/>
          <w:bCs/>
          <w:sz w:val="22"/>
          <w:szCs w:val="22"/>
          <w:rPrChange w:id="77" w:author="Jillian Pintye" w:date="2025-05-20T16:17:00Z">
            <w:rPr>
              <w:rFonts w:ascii="Arial" w:hAnsi="Arial" w:cs="Arial"/>
              <w:sz w:val="22"/>
              <w:szCs w:val="22"/>
            </w:rPr>
          </w:rPrChange>
        </w:rPr>
        <w:t xml:space="preserve"> </w:t>
      </w:r>
      <w:del w:id="78" w:author="Jillian Pintye" w:date="2025-05-20T16:16:00Z">
        <w:r w:rsidR="00105484" w:rsidRPr="004A260B" w:rsidDel="004A260B">
          <w:rPr>
            <w:rFonts w:ascii="Arial" w:hAnsi="Arial" w:cs="Arial"/>
            <w:b/>
            <w:bCs/>
            <w:sz w:val="22"/>
            <w:szCs w:val="22"/>
            <w:rPrChange w:id="79" w:author="Jillian Pintye" w:date="2025-05-20T16:17:00Z">
              <w:rPr>
                <w:rFonts w:ascii="Arial" w:hAnsi="Arial" w:cs="Arial"/>
                <w:sz w:val="22"/>
                <w:szCs w:val="22"/>
              </w:rPr>
            </w:rPrChange>
          </w:rPr>
          <w:delText xml:space="preserve">the </w:delText>
        </w:r>
      </w:del>
      <w:del w:id="80" w:author="Jillian Pintye" w:date="2025-05-20T16:14:00Z">
        <w:r w:rsidR="00105484" w:rsidRPr="004A260B" w:rsidDel="004A260B">
          <w:rPr>
            <w:rFonts w:ascii="Arial" w:hAnsi="Arial" w:cs="Arial"/>
            <w:b/>
            <w:bCs/>
            <w:sz w:val="22"/>
            <w:szCs w:val="22"/>
            <w:rPrChange w:id="81" w:author="Jillian Pintye" w:date="2025-05-20T16:17:00Z">
              <w:rPr>
                <w:rFonts w:ascii="Arial" w:hAnsi="Arial" w:cs="Arial"/>
                <w:sz w:val="22"/>
                <w:szCs w:val="22"/>
              </w:rPr>
            </w:rPrChange>
          </w:rPr>
          <w:delText xml:space="preserve">prevalence </w:delText>
        </w:r>
      </w:del>
      <w:ins w:id="82" w:author="Jillian Pintye" w:date="2025-05-20T16:14:00Z">
        <w:r w:rsidRPr="004A260B">
          <w:rPr>
            <w:rFonts w:ascii="Arial" w:hAnsi="Arial" w:cs="Arial"/>
            <w:b/>
            <w:bCs/>
            <w:sz w:val="22"/>
            <w:szCs w:val="22"/>
            <w:rPrChange w:id="83" w:author="Jillian Pintye" w:date="2025-05-20T16:17:00Z">
              <w:rPr>
                <w:rFonts w:ascii="Arial" w:hAnsi="Arial" w:cs="Arial"/>
                <w:sz w:val="22"/>
                <w:szCs w:val="22"/>
              </w:rPr>
            </w:rPrChange>
          </w:rPr>
          <w:t xml:space="preserve">frequency </w:t>
        </w:r>
      </w:ins>
      <w:r w:rsidR="00105484" w:rsidRPr="004A260B">
        <w:rPr>
          <w:rFonts w:ascii="Arial" w:hAnsi="Arial" w:cs="Arial"/>
          <w:b/>
          <w:bCs/>
          <w:sz w:val="22"/>
          <w:szCs w:val="22"/>
          <w:rPrChange w:id="84" w:author="Jillian Pintye" w:date="2025-05-20T16:17:00Z">
            <w:rPr>
              <w:rFonts w:ascii="Arial" w:hAnsi="Arial" w:cs="Arial"/>
              <w:sz w:val="22"/>
              <w:szCs w:val="22"/>
            </w:rPr>
          </w:rPrChange>
        </w:rPr>
        <w:t xml:space="preserve">and patterns of </w:t>
      </w:r>
      <w:ins w:id="85" w:author="Jillian Pintye" w:date="2025-05-20T16:33:00Z">
        <w:r w:rsidR="00AC0F46">
          <w:rPr>
            <w:rFonts w:ascii="Arial" w:hAnsi="Arial" w:cs="Arial"/>
            <w:b/>
            <w:bCs/>
            <w:sz w:val="22"/>
            <w:szCs w:val="22"/>
          </w:rPr>
          <w:t xml:space="preserve">exposure to </w:t>
        </w:r>
      </w:ins>
      <w:r w:rsidR="00105484" w:rsidRPr="004A260B">
        <w:rPr>
          <w:rFonts w:ascii="Arial" w:hAnsi="Arial" w:cs="Arial"/>
          <w:b/>
          <w:bCs/>
          <w:sz w:val="22"/>
          <w:szCs w:val="22"/>
          <w:rPrChange w:id="86" w:author="Jillian Pintye" w:date="2025-05-20T16:17:00Z">
            <w:rPr>
              <w:rFonts w:ascii="Arial" w:hAnsi="Arial" w:cs="Arial"/>
              <w:sz w:val="22"/>
              <w:szCs w:val="22"/>
            </w:rPr>
          </w:rPrChange>
        </w:rPr>
        <w:t>ACEs</w:t>
      </w:r>
      <w:ins w:id="87" w:author="Jillian Pintye" w:date="2025-05-20T16:14:00Z">
        <w:r w:rsidRPr="004A260B">
          <w:rPr>
            <w:rFonts w:ascii="Arial" w:hAnsi="Arial" w:cs="Arial"/>
            <w:b/>
            <w:bCs/>
            <w:sz w:val="22"/>
            <w:szCs w:val="22"/>
            <w:rPrChange w:id="88" w:author="Jillian Pintye" w:date="2025-05-20T16:17:00Z">
              <w:rPr>
                <w:rFonts w:ascii="Arial" w:hAnsi="Arial" w:cs="Arial"/>
                <w:sz w:val="22"/>
                <w:szCs w:val="22"/>
              </w:rPr>
            </w:rPrChange>
          </w:rPr>
          <w:t xml:space="preserve"> among AGYW seeking contraception</w:t>
        </w:r>
      </w:ins>
      <w:ins w:id="89" w:author="Jillian Pintye" w:date="2025-05-20T16:17:00Z">
        <w:r w:rsidR="00BB1C67">
          <w:rPr>
            <w:rFonts w:ascii="Arial" w:hAnsi="Arial" w:cs="Arial"/>
            <w:b/>
            <w:bCs/>
            <w:sz w:val="22"/>
            <w:szCs w:val="22"/>
          </w:rPr>
          <w:t>.</w:t>
        </w:r>
      </w:ins>
      <w:del w:id="90" w:author="Jillian Pintye" w:date="2025-05-20T16:16:00Z">
        <w:r w:rsidR="00105484" w:rsidRPr="0030654D" w:rsidDel="004A260B">
          <w:rPr>
            <w:rFonts w:ascii="Arial" w:hAnsi="Arial" w:cs="Arial"/>
            <w:sz w:val="22"/>
            <w:szCs w:val="22"/>
          </w:rPr>
          <w:delText>,</w:delText>
        </w:r>
      </w:del>
      <w:r w:rsidR="00105484" w:rsidRPr="0030654D">
        <w:rPr>
          <w:rFonts w:ascii="Arial" w:hAnsi="Arial" w:cs="Arial"/>
          <w:sz w:val="22"/>
          <w:szCs w:val="22"/>
        </w:rPr>
        <w:t xml:space="preserve"> </w:t>
      </w:r>
      <w:ins w:id="91" w:author="Jillian Pintye" w:date="2025-05-20T16:18:00Z">
        <w:r w:rsidR="00BB1C67" w:rsidRPr="00A01978">
          <w:rPr>
            <w:rFonts w:ascii="Arial" w:hAnsi="Arial" w:cs="Arial"/>
            <w:sz w:val="22"/>
            <w:szCs w:val="22"/>
          </w:rPr>
          <w:t xml:space="preserve">Using data from </w:t>
        </w:r>
        <w:r w:rsidR="00BB1C67">
          <w:rPr>
            <w:rFonts w:ascii="Arial" w:hAnsi="Arial" w:cs="Arial"/>
            <w:sz w:val="22"/>
            <w:szCs w:val="22"/>
          </w:rPr>
          <w:t>enrollment</w:t>
        </w:r>
        <w:r w:rsidR="00BB1C67" w:rsidRPr="00A01978">
          <w:rPr>
            <w:rFonts w:ascii="Arial" w:hAnsi="Arial" w:cs="Arial"/>
            <w:sz w:val="22"/>
            <w:szCs w:val="22"/>
          </w:rPr>
          <w:t xml:space="preserve"> visits among </w:t>
        </w:r>
        <w:r w:rsidR="00BB1C67">
          <w:rPr>
            <w:rFonts w:ascii="Arial" w:hAnsi="Arial" w:cs="Arial"/>
            <w:sz w:val="22"/>
            <w:szCs w:val="22"/>
          </w:rPr>
          <w:t xml:space="preserve">participants age 18-24 years </w:t>
        </w:r>
        <w:r w:rsidR="00BB1C67" w:rsidRPr="00A01978">
          <w:rPr>
            <w:rFonts w:ascii="Arial" w:hAnsi="Arial" w:cs="Arial"/>
            <w:sz w:val="22"/>
            <w:szCs w:val="22"/>
          </w:rPr>
          <w:t xml:space="preserve">enrolled in the </w:t>
        </w:r>
        <w:r w:rsidR="00BB1C67">
          <w:rPr>
            <w:rFonts w:ascii="Arial" w:hAnsi="Arial" w:cs="Arial"/>
            <w:sz w:val="22"/>
            <w:szCs w:val="22"/>
          </w:rPr>
          <w:t>AGYW Pharmacy PrEP Study</w:t>
        </w:r>
        <w:r w:rsidR="00BB1C67" w:rsidRPr="00A01978">
          <w:rPr>
            <w:rFonts w:ascii="Arial" w:hAnsi="Arial" w:cs="Arial"/>
            <w:sz w:val="22"/>
            <w:szCs w:val="22"/>
          </w:rPr>
          <w:t xml:space="preserve">, we will </w:t>
        </w:r>
      </w:ins>
      <w:ins w:id="92" w:author="Jillian Pintye" w:date="2025-05-20T16:19:00Z">
        <w:r w:rsidR="00BB1C67" w:rsidRPr="0030654D">
          <w:rPr>
            <w:rFonts w:ascii="Arial" w:hAnsi="Arial" w:cs="Arial"/>
            <w:sz w:val="22"/>
            <w:szCs w:val="22"/>
          </w:rPr>
          <w:t>calculat</w:t>
        </w:r>
        <w:r w:rsidR="00BB1C67">
          <w:rPr>
            <w:rFonts w:ascii="Arial" w:hAnsi="Arial" w:cs="Arial"/>
            <w:sz w:val="22"/>
            <w:szCs w:val="22"/>
          </w:rPr>
          <w:t>e</w:t>
        </w:r>
        <w:r w:rsidR="00BB1C67" w:rsidRPr="0030654D">
          <w:rPr>
            <w:rFonts w:ascii="Arial" w:hAnsi="Arial" w:cs="Arial"/>
            <w:sz w:val="22"/>
            <w:szCs w:val="22"/>
          </w:rPr>
          <w:t xml:space="preserve"> the frequency of affirmative </w:t>
        </w:r>
      </w:ins>
      <w:ins w:id="93" w:author="Jillian Pintye" w:date="2025-05-20T16:20:00Z">
        <w:r w:rsidR="00BB1C67">
          <w:rPr>
            <w:rFonts w:ascii="Arial" w:hAnsi="Arial" w:cs="Arial"/>
            <w:sz w:val="22"/>
            <w:szCs w:val="22"/>
          </w:rPr>
          <w:t xml:space="preserve">self-reported </w:t>
        </w:r>
      </w:ins>
      <w:ins w:id="94" w:author="Jillian Pintye" w:date="2025-05-20T16:19:00Z">
        <w:r w:rsidR="00BB1C67" w:rsidRPr="0030654D">
          <w:rPr>
            <w:rFonts w:ascii="Arial" w:hAnsi="Arial" w:cs="Arial"/>
            <w:sz w:val="22"/>
            <w:szCs w:val="22"/>
          </w:rPr>
          <w:t>responses to the WHO derived ACE-International Questionnaire (ACE-IQ)</w:t>
        </w:r>
        <w:r w:rsidR="00BB1C67">
          <w:rPr>
            <w:rFonts w:ascii="Arial" w:hAnsi="Arial" w:cs="Arial"/>
            <w:sz w:val="22"/>
            <w:szCs w:val="22"/>
          </w:rPr>
          <w:t xml:space="preserve"> and </w:t>
        </w:r>
      </w:ins>
      <w:ins w:id="95" w:author="Jillian Pintye" w:date="2025-05-20T16:18:00Z">
        <w:r w:rsidR="00BB1C67" w:rsidRPr="00A01978">
          <w:rPr>
            <w:rFonts w:ascii="Arial" w:hAnsi="Arial" w:cs="Arial"/>
            <w:sz w:val="22"/>
            <w:szCs w:val="22"/>
          </w:rPr>
          <w:t>summariz</w:t>
        </w:r>
      </w:ins>
      <w:ins w:id="96" w:author="Jillian Pintye" w:date="2025-05-20T16:21:00Z">
        <w:r w:rsidR="00BB1C67">
          <w:rPr>
            <w:rFonts w:ascii="Arial" w:hAnsi="Arial" w:cs="Arial"/>
            <w:sz w:val="22"/>
            <w:szCs w:val="22"/>
          </w:rPr>
          <w:t>e</w:t>
        </w:r>
      </w:ins>
      <w:ins w:id="97" w:author="Jillian Pintye" w:date="2025-05-20T16:18:00Z">
        <w:r w:rsidR="00BB1C67" w:rsidRPr="00A01978">
          <w:rPr>
            <w:rFonts w:ascii="Arial" w:hAnsi="Arial" w:cs="Arial"/>
            <w:sz w:val="22"/>
            <w:szCs w:val="22"/>
          </w:rPr>
          <w:t xml:space="preserve"> frequency distributions of </w:t>
        </w:r>
      </w:ins>
      <w:ins w:id="98" w:author="Jillian Pintye" w:date="2025-05-20T16:19:00Z">
        <w:r w:rsidR="00BB1C67">
          <w:rPr>
            <w:rFonts w:ascii="Arial" w:hAnsi="Arial" w:cs="Arial"/>
            <w:sz w:val="22"/>
            <w:szCs w:val="22"/>
          </w:rPr>
          <w:t>each item</w:t>
        </w:r>
      </w:ins>
      <w:ins w:id="99" w:author="Jillian Pintye" w:date="2025-05-20T16:18:00Z">
        <w:r w:rsidR="00BB1C67" w:rsidRPr="00A01978">
          <w:rPr>
            <w:rFonts w:ascii="Arial" w:hAnsi="Arial" w:cs="Arial"/>
            <w:sz w:val="22"/>
            <w:szCs w:val="22"/>
          </w:rPr>
          <w:t>.</w:t>
        </w:r>
      </w:ins>
      <w:ins w:id="100" w:author="Jillian Pintye" w:date="2025-05-20T16:24:00Z">
        <w:r w:rsidR="00BB1C67">
          <w:rPr>
            <w:rFonts w:ascii="Arial" w:hAnsi="Arial" w:cs="Arial"/>
            <w:sz w:val="22"/>
            <w:szCs w:val="22"/>
          </w:rPr>
          <w:t xml:space="preserve"> A</w:t>
        </w:r>
        <w:r w:rsidR="00BB1C67" w:rsidRPr="0030654D">
          <w:rPr>
            <w:rFonts w:ascii="Arial" w:hAnsi="Arial" w:cs="Arial"/>
            <w:sz w:val="22"/>
            <w:szCs w:val="22"/>
          </w:rPr>
          <w:t>n ACE score will be calculated for each participant by summing total affirmative ACE responses</w:t>
        </w:r>
        <w:r w:rsidR="00BB1C67">
          <w:rPr>
            <w:rFonts w:ascii="Arial" w:hAnsi="Arial" w:cs="Arial"/>
            <w:sz w:val="22"/>
            <w:szCs w:val="22"/>
          </w:rPr>
          <w:t xml:space="preserve"> and overall descriptive statistics will be calculate</w:t>
        </w:r>
      </w:ins>
      <w:ins w:id="101" w:author="Jillian Pintye" w:date="2025-05-20T16:25:00Z">
        <w:r w:rsidR="00BB1C67">
          <w:rPr>
            <w:rFonts w:ascii="Arial" w:hAnsi="Arial" w:cs="Arial"/>
            <w:sz w:val="22"/>
            <w:szCs w:val="22"/>
          </w:rPr>
          <w:t>d</w:t>
        </w:r>
      </w:ins>
      <w:ins w:id="102" w:author="Jillian Pintye" w:date="2025-05-20T16:24:00Z">
        <w:r w:rsidR="00BB1C67">
          <w:rPr>
            <w:rFonts w:ascii="Arial" w:hAnsi="Arial" w:cs="Arial"/>
            <w:sz w:val="22"/>
            <w:szCs w:val="22"/>
          </w:rPr>
          <w:t>.</w:t>
        </w:r>
      </w:ins>
      <w:ins w:id="103" w:author="Jillian Pintye" w:date="2025-05-20T16:18:00Z">
        <w:r w:rsidR="00BB1C67" w:rsidRPr="00A01978">
          <w:rPr>
            <w:rFonts w:ascii="Arial" w:hAnsi="Arial" w:cs="Arial"/>
            <w:sz w:val="22"/>
            <w:szCs w:val="22"/>
          </w:rPr>
          <w:t xml:space="preserve"> </w:t>
        </w:r>
      </w:ins>
      <w:ins w:id="104" w:author="Jillian Pintye" w:date="2025-05-20T16:20:00Z">
        <w:r w:rsidR="00BB1C67" w:rsidRPr="00BB1C67">
          <w:rPr>
            <w:rFonts w:ascii="Arial" w:hAnsi="Arial" w:cs="Arial"/>
            <w:i/>
            <w:iCs/>
            <w:sz w:val="22"/>
            <w:szCs w:val="22"/>
            <w:u w:val="single"/>
            <w:rPrChange w:id="105" w:author="Jillian Pintye" w:date="2025-05-20T16:21:00Z">
              <w:rPr>
                <w:rFonts w:ascii="Arial" w:hAnsi="Arial" w:cs="Arial"/>
                <w:sz w:val="22"/>
                <w:szCs w:val="22"/>
              </w:rPr>
            </w:rPrChange>
          </w:rPr>
          <w:t>Hypothesis</w:t>
        </w:r>
        <w:r w:rsidR="00BB1C67" w:rsidRPr="00BB1C67">
          <w:rPr>
            <w:rFonts w:ascii="Arial" w:hAnsi="Arial" w:cs="Arial"/>
            <w:i/>
            <w:iCs/>
            <w:sz w:val="22"/>
            <w:szCs w:val="22"/>
            <w:rPrChange w:id="106" w:author="Jillian Pintye" w:date="2025-05-20T16:21:00Z">
              <w:rPr>
                <w:rFonts w:ascii="Arial" w:hAnsi="Arial" w:cs="Arial"/>
                <w:sz w:val="22"/>
                <w:szCs w:val="22"/>
              </w:rPr>
            </w:rPrChange>
          </w:rPr>
          <w:t xml:space="preserve">: </w:t>
        </w:r>
      </w:ins>
      <w:del w:id="107" w:author="Jillian Pintye" w:date="2025-05-20T16:20:00Z">
        <w:r w:rsidR="00105484" w:rsidRPr="00BB1C67" w:rsidDel="00BB1C67">
          <w:rPr>
            <w:rFonts w:ascii="Arial" w:hAnsi="Arial" w:cs="Arial"/>
            <w:i/>
            <w:iCs/>
            <w:sz w:val="22"/>
            <w:szCs w:val="22"/>
            <w:rPrChange w:id="108" w:author="Jillian Pintye" w:date="2025-05-20T16:21:00Z">
              <w:rPr>
                <w:rFonts w:ascii="Arial" w:hAnsi="Arial" w:cs="Arial"/>
                <w:sz w:val="22"/>
                <w:szCs w:val="22"/>
              </w:rPr>
            </w:rPrChange>
          </w:rPr>
          <w:delText xml:space="preserve">self-reported by young women 18-24 years old enrolled in the AGYW PrEP study, will be understood by </w:delText>
        </w:r>
      </w:del>
      <w:del w:id="109" w:author="Jillian Pintye" w:date="2025-05-20T16:19:00Z">
        <w:r w:rsidR="00105484" w:rsidRPr="00BB1C67" w:rsidDel="00BB1C67">
          <w:rPr>
            <w:rFonts w:ascii="Arial" w:hAnsi="Arial" w:cs="Arial"/>
            <w:i/>
            <w:iCs/>
            <w:sz w:val="22"/>
            <w:szCs w:val="22"/>
            <w:rPrChange w:id="110" w:author="Jillian Pintye" w:date="2025-05-20T16:21:00Z">
              <w:rPr>
                <w:rFonts w:ascii="Arial" w:hAnsi="Arial" w:cs="Arial"/>
                <w:sz w:val="22"/>
                <w:szCs w:val="22"/>
              </w:rPr>
            </w:rPrChange>
          </w:rPr>
          <w:delText xml:space="preserve">calculating the frequency of affirmative responses to the WHO derived ACE-International Questionnaire (ACE-IQ). </w:delText>
        </w:r>
      </w:del>
      <w:del w:id="111" w:author="Jillian Pintye" w:date="2025-05-20T16:20:00Z">
        <w:r w:rsidR="00105484" w:rsidRPr="00BB1C67" w:rsidDel="00BB1C67">
          <w:rPr>
            <w:rFonts w:ascii="Arial" w:hAnsi="Arial" w:cs="Arial"/>
            <w:i/>
            <w:iCs/>
            <w:sz w:val="22"/>
            <w:szCs w:val="22"/>
            <w:rPrChange w:id="112" w:author="Jillian Pintye" w:date="2025-05-20T16:21:00Z">
              <w:rPr>
                <w:rFonts w:ascii="Arial" w:hAnsi="Arial" w:cs="Arial"/>
                <w:sz w:val="22"/>
                <w:szCs w:val="22"/>
              </w:rPr>
            </w:rPrChange>
          </w:rPr>
          <w:delText>It is predicted that a significant proportion of participants will r</w:delText>
        </w:r>
      </w:del>
      <w:ins w:id="113" w:author="Jillian Pintye" w:date="2025-05-20T16:20:00Z">
        <w:r w:rsidR="00BB1C67" w:rsidRPr="00BB1C67">
          <w:rPr>
            <w:rFonts w:ascii="Arial" w:hAnsi="Arial" w:cs="Arial"/>
            <w:i/>
            <w:iCs/>
            <w:sz w:val="22"/>
            <w:szCs w:val="22"/>
            <w:rPrChange w:id="114" w:author="Jillian Pintye" w:date="2025-05-20T16:21:00Z">
              <w:rPr>
                <w:rFonts w:ascii="Arial" w:hAnsi="Arial" w:cs="Arial"/>
                <w:sz w:val="22"/>
                <w:szCs w:val="22"/>
              </w:rPr>
            </w:rPrChange>
          </w:rPr>
          <w:t>R</w:t>
        </w:r>
      </w:ins>
      <w:r w:rsidR="00105484" w:rsidRPr="00BB1C67">
        <w:rPr>
          <w:rFonts w:ascii="Arial" w:hAnsi="Arial" w:cs="Arial"/>
          <w:i/>
          <w:iCs/>
          <w:sz w:val="22"/>
          <w:szCs w:val="22"/>
          <w:rPrChange w:id="115" w:author="Jillian Pintye" w:date="2025-05-20T16:21:00Z">
            <w:rPr>
              <w:rFonts w:ascii="Arial" w:hAnsi="Arial" w:cs="Arial"/>
              <w:sz w:val="22"/>
              <w:szCs w:val="22"/>
            </w:rPr>
          </w:rPrChange>
        </w:rPr>
        <w:t>eport</w:t>
      </w:r>
      <w:ins w:id="116" w:author="Jillian Pintye" w:date="2025-05-20T16:20:00Z">
        <w:r w:rsidR="00BB1C67" w:rsidRPr="00BB1C67">
          <w:rPr>
            <w:rFonts w:ascii="Arial" w:hAnsi="Arial" w:cs="Arial"/>
            <w:i/>
            <w:iCs/>
            <w:sz w:val="22"/>
            <w:szCs w:val="22"/>
            <w:rPrChange w:id="117" w:author="Jillian Pintye" w:date="2025-05-20T16:21:00Z">
              <w:rPr>
                <w:rFonts w:ascii="Arial" w:hAnsi="Arial" w:cs="Arial"/>
                <w:sz w:val="22"/>
                <w:szCs w:val="22"/>
              </w:rPr>
            </w:rPrChange>
          </w:rPr>
          <w:t>ing</w:t>
        </w:r>
      </w:ins>
      <w:r w:rsidR="00105484" w:rsidRPr="00BB1C67">
        <w:rPr>
          <w:rFonts w:ascii="Arial" w:hAnsi="Arial" w:cs="Arial"/>
          <w:i/>
          <w:iCs/>
          <w:sz w:val="22"/>
          <w:szCs w:val="22"/>
          <w:rPrChange w:id="118" w:author="Jillian Pintye" w:date="2025-05-20T16:21:00Z">
            <w:rPr>
              <w:rFonts w:ascii="Arial" w:hAnsi="Arial" w:cs="Arial"/>
              <w:sz w:val="22"/>
              <w:szCs w:val="22"/>
            </w:rPr>
          </w:rPrChange>
        </w:rPr>
        <w:t xml:space="preserve"> </w:t>
      </w:r>
      <w:del w:id="119" w:author="Jillian Pintye" w:date="2025-05-20T16:21:00Z">
        <w:r w:rsidR="00105484" w:rsidRPr="00BB1C67" w:rsidDel="00BB1C67">
          <w:rPr>
            <w:rFonts w:ascii="Arial" w:hAnsi="Arial" w:cs="Arial"/>
            <w:i/>
            <w:iCs/>
            <w:sz w:val="22"/>
            <w:szCs w:val="22"/>
            <w:rPrChange w:id="120" w:author="Jillian Pintye" w:date="2025-05-20T16:21:00Z">
              <w:rPr>
                <w:rFonts w:ascii="Arial" w:hAnsi="Arial" w:cs="Arial"/>
                <w:sz w:val="22"/>
                <w:szCs w:val="22"/>
              </w:rPr>
            </w:rPrChange>
          </w:rPr>
          <w:delText>exposure to</w:delText>
        </w:r>
      </w:del>
      <w:ins w:id="121" w:author="Jillian Pintye" w:date="2025-05-20T16:21:00Z">
        <w:r w:rsidR="00BB1C67" w:rsidRPr="00BB1C67">
          <w:rPr>
            <w:rFonts w:ascii="Arial" w:hAnsi="Arial" w:cs="Arial"/>
            <w:i/>
            <w:iCs/>
            <w:sz w:val="22"/>
            <w:szCs w:val="22"/>
            <w:rPrChange w:id="122" w:author="Jillian Pintye" w:date="2025-05-20T16:21:00Z">
              <w:rPr>
                <w:rFonts w:ascii="Arial" w:hAnsi="Arial" w:cs="Arial"/>
                <w:sz w:val="22"/>
                <w:szCs w:val="22"/>
              </w:rPr>
            </w:rPrChange>
          </w:rPr>
          <w:t>experience of</w:t>
        </w:r>
      </w:ins>
      <w:r w:rsidR="00105484" w:rsidRPr="00BB1C67">
        <w:rPr>
          <w:rFonts w:ascii="Arial" w:hAnsi="Arial" w:cs="Arial"/>
          <w:i/>
          <w:iCs/>
          <w:sz w:val="22"/>
          <w:szCs w:val="22"/>
          <w:rPrChange w:id="123" w:author="Jillian Pintye" w:date="2025-05-20T16:21:00Z">
            <w:rPr>
              <w:rFonts w:ascii="Arial" w:hAnsi="Arial" w:cs="Arial"/>
              <w:sz w:val="22"/>
              <w:szCs w:val="22"/>
            </w:rPr>
          </w:rPrChange>
        </w:rPr>
        <w:t xml:space="preserve"> multiple ACEs</w:t>
      </w:r>
      <w:ins w:id="124" w:author="Jillian Pintye" w:date="2025-05-20T16:21:00Z">
        <w:r w:rsidR="00BB1C67" w:rsidRPr="00BB1C67">
          <w:rPr>
            <w:rFonts w:ascii="Arial" w:hAnsi="Arial" w:cs="Arial"/>
            <w:i/>
            <w:iCs/>
            <w:sz w:val="22"/>
            <w:szCs w:val="22"/>
            <w:rPrChange w:id="125" w:author="Jillian Pintye" w:date="2025-05-20T16:21:00Z">
              <w:rPr>
                <w:rFonts w:ascii="Arial" w:hAnsi="Arial" w:cs="Arial"/>
                <w:sz w:val="22"/>
                <w:szCs w:val="22"/>
              </w:rPr>
            </w:rPrChange>
          </w:rPr>
          <w:t xml:space="preserve"> with be common among AGYW</w:t>
        </w:r>
        <w:r w:rsidR="00BB1C67">
          <w:rPr>
            <w:rFonts w:ascii="Arial" w:hAnsi="Arial" w:cs="Arial"/>
            <w:i/>
            <w:iCs/>
            <w:sz w:val="22"/>
            <w:szCs w:val="22"/>
          </w:rPr>
          <w:t xml:space="preserve"> seeking contraception</w:t>
        </w:r>
        <w:r w:rsidR="00BB1C67" w:rsidRPr="00BB1C67">
          <w:rPr>
            <w:rFonts w:ascii="Arial" w:hAnsi="Arial" w:cs="Arial"/>
            <w:i/>
            <w:iCs/>
            <w:sz w:val="22"/>
            <w:szCs w:val="22"/>
            <w:rPrChange w:id="126" w:author="Jillian Pintye" w:date="2025-05-20T16:21:00Z">
              <w:rPr>
                <w:rFonts w:ascii="Arial" w:hAnsi="Arial" w:cs="Arial"/>
                <w:sz w:val="22"/>
                <w:szCs w:val="22"/>
              </w:rPr>
            </w:rPrChange>
          </w:rPr>
          <w:t>,</w:t>
        </w:r>
        <w:r w:rsidR="00BB1C67">
          <w:rPr>
            <w:rFonts w:ascii="Arial" w:hAnsi="Arial" w:cs="Arial"/>
            <w:i/>
            <w:iCs/>
            <w:sz w:val="22"/>
            <w:szCs w:val="22"/>
          </w:rPr>
          <w:t xml:space="preserve"> </w:t>
        </w:r>
        <w:commentRangeStart w:id="127"/>
        <w:r w:rsidR="00BB1C67">
          <w:rPr>
            <w:rFonts w:ascii="Arial" w:hAnsi="Arial" w:cs="Arial"/>
            <w:i/>
            <w:iCs/>
            <w:sz w:val="22"/>
            <w:szCs w:val="22"/>
          </w:rPr>
          <w:t>especially</w:t>
        </w:r>
      </w:ins>
      <w:ins w:id="128" w:author="Jillian Pintye" w:date="2025-05-20T16:25:00Z">
        <w:r w:rsidR="00BB1C67">
          <w:rPr>
            <w:rFonts w:ascii="Arial" w:hAnsi="Arial" w:cs="Arial"/>
            <w:i/>
            <w:iCs/>
            <w:sz w:val="22"/>
            <w:szCs w:val="22"/>
          </w:rPr>
          <w:t xml:space="preserve"> </w:t>
        </w:r>
      </w:ins>
      <w:ins w:id="129" w:author="Jillian Pintye" w:date="2025-05-20T16:21:00Z">
        <w:r w:rsidR="00BB1C67">
          <w:rPr>
            <w:rFonts w:ascii="Arial" w:hAnsi="Arial" w:cs="Arial"/>
            <w:i/>
            <w:iCs/>
            <w:sz w:val="22"/>
            <w:szCs w:val="22"/>
          </w:rPr>
          <w:t>…..</w:t>
        </w:r>
        <w:r w:rsidR="00BB1C67">
          <w:rPr>
            <w:rFonts w:ascii="Arial" w:hAnsi="Arial" w:cs="Arial"/>
            <w:sz w:val="22"/>
            <w:szCs w:val="22"/>
          </w:rPr>
          <w:t xml:space="preserve"> </w:t>
        </w:r>
      </w:ins>
      <w:del w:id="130" w:author="Jillian Pintye" w:date="2025-05-20T16:21:00Z">
        <w:r w:rsidR="00105484" w:rsidRPr="0030654D" w:rsidDel="00BB1C67">
          <w:rPr>
            <w:rFonts w:ascii="Arial" w:hAnsi="Arial" w:cs="Arial"/>
            <w:sz w:val="22"/>
            <w:szCs w:val="22"/>
          </w:rPr>
          <w:delText xml:space="preserve">. </w:delText>
        </w:r>
      </w:del>
      <w:commentRangeEnd w:id="127"/>
      <w:r w:rsidR="00BB1C67">
        <w:rPr>
          <w:rStyle w:val="CommentReference"/>
        </w:rPr>
        <w:commentReference w:id="127"/>
      </w:r>
    </w:p>
    <w:p w14:paraId="292D75FF" w14:textId="77777777" w:rsidR="004A260B" w:rsidRDefault="004A260B" w:rsidP="0030654D">
      <w:pPr>
        <w:rPr>
          <w:ins w:id="131" w:author="Jillian Pintye" w:date="2025-05-20T16:13:00Z"/>
          <w:rFonts w:ascii="Arial" w:hAnsi="Arial" w:cs="Arial"/>
          <w:sz w:val="22"/>
          <w:szCs w:val="22"/>
        </w:rPr>
      </w:pPr>
    </w:p>
    <w:p w14:paraId="29E66C41" w14:textId="061801F8" w:rsidR="00FA2763" w:rsidRPr="00FA2763" w:rsidDel="00FA2763" w:rsidRDefault="004A260B" w:rsidP="00FA2763">
      <w:pPr>
        <w:rPr>
          <w:del w:id="132" w:author="Jillian Pintye" w:date="2025-05-20T16:43:00Z"/>
          <w:moveTo w:id="133" w:author="Jillian Pintye" w:date="2025-05-20T16:42:00Z"/>
          <w:rFonts w:ascii="Arial" w:hAnsi="Arial" w:cs="Arial"/>
          <w:i/>
          <w:iCs/>
          <w:sz w:val="22"/>
          <w:szCs w:val="22"/>
          <w:rPrChange w:id="134" w:author="Jillian Pintye" w:date="2025-05-20T16:44:00Z">
            <w:rPr>
              <w:del w:id="135" w:author="Jillian Pintye" w:date="2025-05-20T16:43:00Z"/>
              <w:moveTo w:id="136" w:author="Jillian Pintye" w:date="2025-05-20T16:42:00Z"/>
              <w:rFonts w:ascii="Arial" w:hAnsi="Arial" w:cs="Arial"/>
              <w:sz w:val="22"/>
              <w:szCs w:val="22"/>
            </w:rPr>
          </w:rPrChange>
        </w:rPr>
      </w:pPr>
      <w:ins w:id="137" w:author="Jillian Pintye" w:date="2025-05-20T16:13:00Z">
        <w:r w:rsidRPr="00AC0F46">
          <w:rPr>
            <w:rFonts w:ascii="Arial" w:hAnsi="Arial" w:cs="Arial"/>
            <w:b/>
            <w:bCs/>
            <w:sz w:val="22"/>
            <w:szCs w:val="22"/>
            <w:rPrChange w:id="138" w:author="Jillian Pintye" w:date="2025-05-20T16:36:00Z">
              <w:rPr>
                <w:rFonts w:ascii="Arial" w:hAnsi="Arial" w:cs="Arial"/>
                <w:sz w:val="22"/>
                <w:szCs w:val="22"/>
              </w:rPr>
            </w:rPrChange>
          </w:rPr>
          <w:t>Aim 2</w:t>
        </w:r>
      </w:ins>
      <w:ins w:id="139" w:author="Jillian Pintye" w:date="2025-05-20T16:36:00Z">
        <w:r w:rsidR="00AC0F46">
          <w:rPr>
            <w:rFonts w:ascii="Arial" w:hAnsi="Arial" w:cs="Arial"/>
            <w:b/>
            <w:bCs/>
            <w:sz w:val="22"/>
            <w:szCs w:val="22"/>
          </w:rPr>
          <w:t>—</w:t>
        </w:r>
      </w:ins>
      <w:r w:rsidR="00105484" w:rsidRPr="00AC0F46">
        <w:rPr>
          <w:rFonts w:ascii="Arial" w:hAnsi="Arial" w:cs="Arial"/>
          <w:b/>
          <w:bCs/>
          <w:sz w:val="22"/>
          <w:szCs w:val="22"/>
          <w:rPrChange w:id="140" w:author="Jillian Pintye" w:date="2025-05-20T16:36:00Z">
            <w:rPr>
              <w:rFonts w:ascii="Arial" w:hAnsi="Arial" w:cs="Arial"/>
              <w:sz w:val="22"/>
              <w:szCs w:val="22"/>
            </w:rPr>
          </w:rPrChange>
        </w:rPr>
        <w:t xml:space="preserve">To </w:t>
      </w:r>
      <w:del w:id="141" w:author="Jillian Pintye" w:date="2025-05-20T16:22:00Z">
        <w:r w:rsidR="00105484" w:rsidRPr="00AC0F46" w:rsidDel="00BB1C67">
          <w:rPr>
            <w:rFonts w:ascii="Arial" w:hAnsi="Arial" w:cs="Arial"/>
            <w:b/>
            <w:bCs/>
            <w:sz w:val="22"/>
            <w:szCs w:val="22"/>
            <w:rPrChange w:id="142" w:author="Jillian Pintye" w:date="2025-05-20T16:36:00Z">
              <w:rPr>
                <w:rFonts w:ascii="Arial" w:hAnsi="Arial" w:cs="Arial"/>
                <w:sz w:val="22"/>
                <w:szCs w:val="22"/>
              </w:rPr>
            </w:rPrChange>
          </w:rPr>
          <w:delText>examine any</w:delText>
        </w:r>
      </w:del>
      <w:ins w:id="143" w:author="Jillian Pintye" w:date="2025-05-20T16:22:00Z">
        <w:r w:rsidR="00BB1C67" w:rsidRPr="00AC0F46">
          <w:rPr>
            <w:rFonts w:ascii="Arial" w:hAnsi="Arial" w:cs="Arial"/>
            <w:b/>
            <w:bCs/>
            <w:sz w:val="22"/>
            <w:szCs w:val="22"/>
            <w:rPrChange w:id="144" w:author="Jillian Pintye" w:date="2025-05-20T16:36:00Z">
              <w:rPr>
                <w:rFonts w:ascii="Arial" w:hAnsi="Arial" w:cs="Arial"/>
                <w:sz w:val="22"/>
                <w:szCs w:val="22"/>
              </w:rPr>
            </w:rPrChange>
          </w:rPr>
          <w:t xml:space="preserve">determine </w:t>
        </w:r>
      </w:ins>
      <w:ins w:id="145" w:author="Jillian Pintye" w:date="2025-05-20T16:36:00Z">
        <w:r w:rsidR="00AC0F46" w:rsidRPr="00AC0F46">
          <w:rPr>
            <w:rFonts w:ascii="Arial" w:hAnsi="Arial" w:cs="Arial"/>
            <w:b/>
            <w:bCs/>
            <w:sz w:val="22"/>
            <w:szCs w:val="22"/>
            <w:rPrChange w:id="146" w:author="Jillian Pintye" w:date="2025-05-20T16:36:00Z">
              <w:rPr>
                <w:rFonts w:ascii="Arial" w:hAnsi="Arial" w:cs="Arial"/>
                <w:sz w:val="22"/>
                <w:szCs w:val="22"/>
              </w:rPr>
            </w:rPrChange>
          </w:rPr>
          <w:t>the relationship between</w:t>
        </w:r>
      </w:ins>
      <w:ins w:id="147" w:author="Jillian Pintye" w:date="2025-05-20T16:34:00Z">
        <w:r w:rsidR="00AC0F46" w:rsidRPr="00AC0F46">
          <w:rPr>
            <w:rFonts w:ascii="Arial" w:hAnsi="Arial" w:cs="Arial"/>
            <w:b/>
            <w:bCs/>
            <w:sz w:val="22"/>
            <w:szCs w:val="22"/>
            <w:rPrChange w:id="148" w:author="Jillian Pintye" w:date="2025-05-20T16:36:00Z">
              <w:rPr>
                <w:rFonts w:ascii="Arial" w:hAnsi="Arial" w:cs="Arial"/>
                <w:sz w:val="22"/>
                <w:szCs w:val="22"/>
              </w:rPr>
            </w:rPrChange>
          </w:rPr>
          <w:t xml:space="preserve"> exposure to</w:t>
        </w:r>
      </w:ins>
      <w:ins w:id="149" w:author="Jillian Pintye" w:date="2025-05-20T16:23:00Z">
        <w:r w:rsidR="00BB1C67" w:rsidRPr="00AC0F46">
          <w:rPr>
            <w:rFonts w:ascii="Arial" w:hAnsi="Arial" w:cs="Arial"/>
            <w:b/>
            <w:bCs/>
            <w:sz w:val="22"/>
            <w:szCs w:val="22"/>
            <w:rPrChange w:id="150" w:author="Jillian Pintye" w:date="2025-05-20T16:36:00Z">
              <w:rPr>
                <w:rFonts w:ascii="Arial" w:hAnsi="Arial" w:cs="Arial"/>
                <w:sz w:val="22"/>
                <w:szCs w:val="22"/>
              </w:rPr>
            </w:rPrChange>
          </w:rPr>
          <w:t xml:space="preserve"> ACEs </w:t>
        </w:r>
      </w:ins>
      <w:ins w:id="151" w:author="Jillian Pintye" w:date="2025-05-20T16:36:00Z">
        <w:r w:rsidR="00AC0F46" w:rsidRPr="00AC0F46">
          <w:rPr>
            <w:rFonts w:ascii="Arial" w:hAnsi="Arial" w:cs="Arial"/>
            <w:b/>
            <w:bCs/>
            <w:sz w:val="22"/>
            <w:szCs w:val="22"/>
            <w:rPrChange w:id="152" w:author="Jillian Pintye" w:date="2025-05-20T16:36:00Z">
              <w:rPr>
                <w:rFonts w:ascii="Arial" w:hAnsi="Arial" w:cs="Arial"/>
                <w:sz w:val="22"/>
                <w:szCs w:val="22"/>
              </w:rPr>
            </w:rPrChange>
          </w:rPr>
          <w:t>and behavioral characteristics associated with HIV among AGYW</w:t>
        </w:r>
      </w:ins>
      <w:del w:id="153" w:author="Jillian Pintye" w:date="2025-05-20T16:23:00Z">
        <w:r w:rsidR="00105484" w:rsidRPr="0030654D" w:rsidDel="00BB1C67">
          <w:rPr>
            <w:rFonts w:ascii="Arial" w:hAnsi="Arial" w:cs="Arial"/>
            <w:sz w:val="22"/>
            <w:szCs w:val="22"/>
          </w:rPr>
          <w:delText xml:space="preserve"> </w:delText>
        </w:r>
      </w:del>
      <w:del w:id="154" w:author="Jillian Pintye" w:date="2025-05-20T16:22:00Z">
        <w:r w:rsidR="00105484" w:rsidRPr="0030654D" w:rsidDel="00BB1C67">
          <w:rPr>
            <w:rFonts w:ascii="Arial" w:hAnsi="Arial" w:cs="Arial"/>
            <w:sz w:val="22"/>
            <w:szCs w:val="22"/>
          </w:rPr>
          <w:delText>associations between</w:delText>
        </w:r>
      </w:del>
      <w:del w:id="155" w:author="Jillian Pintye" w:date="2025-05-20T16:23:00Z">
        <w:r w:rsidR="00105484" w:rsidRPr="0030654D" w:rsidDel="00BB1C67">
          <w:rPr>
            <w:rFonts w:ascii="Arial" w:hAnsi="Arial" w:cs="Arial"/>
            <w:sz w:val="22"/>
            <w:szCs w:val="22"/>
          </w:rPr>
          <w:delText xml:space="preserve"> ACE responses and risk behavior</w:delText>
        </w:r>
      </w:del>
      <w:ins w:id="156" w:author="Jillian Pintye" w:date="2025-05-20T16:36:00Z">
        <w:r w:rsidR="00AC0F46">
          <w:rPr>
            <w:rFonts w:ascii="Arial" w:hAnsi="Arial" w:cs="Arial"/>
            <w:sz w:val="22"/>
            <w:szCs w:val="22"/>
          </w:rPr>
          <w:t>.</w:t>
        </w:r>
      </w:ins>
      <w:del w:id="157" w:author="Jillian Pintye" w:date="2025-05-20T16:36:00Z">
        <w:r w:rsidR="00105484" w:rsidRPr="0030654D" w:rsidDel="00AC0F46">
          <w:rPr>
            <w:rFonts w:ascii="Arial" w:hAnsi="Arial" w:cs="Arial"/>
            <w:sz w:val="22"/>
            <w:szCs w:val="22"/>
          </w:rPr>
          <w:delText>,</w:delText>
        </w:r>
      </w:del>
      <w:r w:rsidR="00105484" w:rsidRPr="0030654D">
        <w:rPr>
          <w:rFonts w:ascii="Arial" w:hAnsi="Arial" w:cs="Arial"/>
          <w:sz w:val="22"/>
          <w:szCs w:val="22"/>
        </w:rPr>
        <w:t xml:space="preserve"> </w:t>
      </w:r>
      <w:del w:id="158" w:author="Jillian Pintye" w:date="2025-05-20T16:36:00Z">
        <w:r w:rsidR="00105484" w:rsidRPr="0030654D" w:rsidDel="00AC0F46">
          <w:rPr>
            <w:rFonts w:ascii="Arial" w:hAnsi="Arial" w:cs="Arial"/>
            <w:sz w:val="22"/>
            <w:szCs w:val="22"/>
          </w:rPr>
          <w:delText xml:space="preserve">an ACE score will be calculated for each participant </w:delText>
        </w:r>
        <w:r w:rsidR="0037262E" w:rsidRPr="0030654D" w:rsidDel="00AC0F46">
          <w:rPr>
            <w:rFonts w:ascii="Arial" w:hAnsi="Arial" w:cs="Arial"/>
            <w:sz w:val="22"/>
            <w:szCs w:val="22"/>
          </w:rPr>
          <w:delText xml:space="preserve">by summing total affirmative ACE responses. </w:delText>
        </w:r>
      </w:del>
      <w:del w:id="159" w:author="Jillian Pintye" w:date="2025-05-20T16:37:00Z">
        <w:r w:rsidR="0037262E" w:rsidRPr="0030654D" w:rsidDel="00AC0F46">
          <w:rPr>
            <w:rFonts w:ascii="Arial" w:hAnsi="Arial" w:cs="Arial"/>
            <w:sz w:val="22"/>
            <w:szCs w:val="22"/>
          </w:rPr>
          <w:delText>This imputation will create</w:delText>
        </w:r>
      </w:del>
      <w:ins w:id="160" w:author="Jillian Pintye" w:date="2025-05-20T16:37:00Z">
        <w:r w:rsidR="00AC0F46">
          <w:rPr>
            <w:rFonts w:ascii="Arial" w:hAnsi="Arial" w:cs="Arial"/>
            <w:sz w:val="22"/>
            <w:szCs w:val="22"/>
          </w:rPr>
          <w:t>We will categorize AGYW into</w:t>
        </w:r>
      </w:ins>
      <w:r w:rsidR="0037262E" w:rsidRPr="0030654D">
        <w:rPr>
          <w:rFonts w:ascii="Arial" w:hAnsi="Arial" w:cs="Arial"/>
          <w:sz w:val="22"/>
          <w:szCs w:val="22"/>
        </w:rPr>
        <w:t xml:space="preserve"> two groups </w:t>
      </w:r>
      <w:ins w:id="161" w:author="Jillian Pintye" w:date="2025-05-20T16:37:00Z">
        <w:r w:rsidR="00AC0F46">
          <w:rPr>
            <w:rFonts w:ascii="Arial" w:hAnsi="Arial" w:cs="Arial"/>
            <w:sz w:val="22"/>
            <w:szCs w:val="22"/>
          </w:rPr>
          <w:t>using standardized cutoffs</w:t>
        </w:r>
      </w:ins>
      <w:ins w:id="162" w:author="Jillian Pintye" w:date="2025-05-20T16:38:00Z">
        <w:r w:rsidR="00FA2763">
          <w:rPr>
            <w:rFonts w:ascii="Arial" w:hAnsi="Arial" w:cs="Arial"/>
            <w:sz w:val="22"/>
            <w:szCs w:val="22"/>
          </w:rPr>
          <w:t xml:space="preserve"> based on WHO ACE-IQ responses</w:t>
        </w:r>
      </w:ins>
      <w:ins w:id="163" w:author="Jillian Pintye" w:date="2025-05-20T16:37:00Z">
        <w:r w:rsidR="00AC0F46">
          <w:rPr>
            <w:rFonts w:ascii="Arial" w:hAnsi="Arial" w:cs="Arial"/>
            <w:sz w:val="22"/>
            <w:szCs w:val="22"/>
          </w:rPr>
          <w:t>:</w:t>
        </w:r>
      </w:ins>
      <w:del w:id="164" w:author="Jillian Pintye" w:date="2025-05-20T16:37:00Z">
        <w:r w:rsidR="0037262E" w:rsidRPr="0030654D" w:rsidDel="00AC0F46">
          <w:rPr>
            <w:rFonts w:ascii="Arial" w:hAnsi="Arial" w:cs="Arial"/>
            <w:sz w:val="22"/>
            <w:szCs w:val="22"/>
          </w:rPr>
          <w:delText>those with</w:delText>
        </w:r>
      </w:del>
      <w:r w:rsidR="0037262E" w:rsidRPr="0030654D">
        <w:rPr>
          <w:rFonts w:ascii="Arial" w:hAnsi="Arial" w:cs="Arial"/>
          <w:sz w:val="22"/>
          <w:szCs w:val="22"/>
        </w:rPr>
        <w:t xml:space="preserve"> </w:t>
      </w:r>
      <w:del w:id="165" w:author="Jillian Pintye" w:date="2025-05-20T16:37:00Z">
        <w:r w:rsidR="0037262E" w:rsidRPr="0030654D" w:rsidDel="00AC0F46">
          <w:rPr>
            <w:rFonts w:ascii="Arial" w:hAnsi="Arial" w:cs="Arial"/>
            <w:sz w:val="22"/>
            <w:szCs w:val="22"/>
          </w:rPr>
          <w:delText xml:space="preserve">a </w:delText>
        </w:r>
      </w:del>
      <w:r w:rsidR="0037262E" w:rsidRPr="0030654D">
        <w:rPr>
          <w:rFonts w:ascii="Arial" w:hAnsi="Arial" w:cs="Arial"/>
          <w:sz w:val="22"/>
          <w:szCs w:val="22"/>
        </w:rPr>
        <w:t>High ACE score (4+ affirmative response) and</w:t>
      </w:r>
      <w:del w:id="166" w:author="Jillian Pintye" w:date="2025-05-20T16:37:00Z">
        <w:r w:rsidR="0037262E" w:rsidRPr="0030654D" w:rsidDel="00AC0F46">
          <w:rPr>
            <w:rFonts w:ascii="Arial" w:hAnsi="Arial" w:cs="Arial"/>
            <w:sz w:val="22"/>
            <w:szCs w:val="22"/>
          </w:rPr>
          <w:delText xml:space="preserve"> a</w:delText>
        </w:r>
      </w:del>
      <w:r w:rsidR="0037262E" w:rsidRPr="0030654D">
        <w:rPr>
          <w:rFonts w:ascii="Arial" w:hAnsi="Arial" w:cs="Arial"/>
          <w:sz w:val="22"/>
          <w:szCs w:val="22"/>
        </w:rPr>
        <w:t xml:space="preserve"> Low ACE score (3 or </w:t>
      </w:r>
      <w:del w:id="167" w:author="David A Katz" w:date="2025-05-21T13:02:00Z">
        <w:r w:rsidR="0037262E" w:rsidRPr="0030654D" w:rsidDel="00EE3F83">
          <w:rPr>
            <w:rFonts w:ascii="Arial" w:hAnsi="Arial" w:cs="Arial"/>
            <w:sz w:val="22"/>
            <w:szCs w:val="22"/>
          </w:rPr>
          <w:delText xml:space="preserve">less </w:delText>
        </w:r>
      </w:del>
      <w:ins w:id="168" w:author="David A Katz" w:date="2025-05-21T13:02:00Z">
        <w:r w:rsidR="00EE3F83">
          <w:rPr>
            <w:rFonts w:ascii="Arial" w:hAnsi="Arial" w:cs="Arial"/>
            <w:sz w:val="22"/>
            <w:szCs w:val="22"/>
          </w:rPr>
          <w:t>fewer</w:t>
        </w:r>
        <w:r w:rsidR="00EE3F83" w:rsidRPr="0030654D">
          <w:rPr>
            <w:rFonts w:ascii="Arial" w:hAnsi="Arial" w:cs="Arial"/>
            <w:sz w:val="22"/>
            <w:szCs w:val="22"/>
          </w:rPr>
          <w:t xml:space="preserve"> </w:t>
        </w:r>
      </w:ins>
      <w:r w:rsidR="0037262E" w:rsidRPr="0030654D">
        <w:rPr>
          <w:rFonts w:ascii="Arial" w:hAnsi="Arial" w:cs="Arial"/>
          <w:sz w:val="22"/>
          <w:szCs w:val="22"/>
        </w:rPr>
        <w:t xml:space="preserve">affirmative responses). </w:t>
      </w:r>
      <w:commentRangeStart w:id="169"/>
      <w:ins w:id="170" w:author="Jillian Pintye" w:date="2025-05-20T16:39:00Z">
        <w:r w:rsidR="00FA2763">
          <w:rPr>
            <w:rFonts w:ascii="Arial" w:hAnsi="Arial" w:cs="Arial"/>
            <w:sz w:val="22"/>
            <w:szCs w:val="22"/>
          </w:rPr>
          <w:t>Using</w:t>
        </w:r>
      </w:ins>
      <w:ins w:id="171" w:author="Jillian Pintye" w:date="2025-05-20T16:41:00Z">
        <w:r w:rsidR="00FA2763">
          <w:rPr>
            <w:rFonts w:ascii="Arial" w:hAnsi="Arial" w:cs="Arial"/>
            <w:sz w:val="22"/>
            <w:szCs w:val="22"/>
          </w:rPr>
          <w:t xml:space="preserve"> separate</w:t>
        </w:r>
      </w:ins>
      <w:ins w:id="172" w:author="Jillian Pintye" w:date="2025-05-20T16:39:00Z">
        <w:r w:rsidR="00FA2763">
          <w:rPr>
            <w:rFonts w:ascii="Arial" w:hAnsi="Arial" w:cs="Arial"/>
            <w:sz w:val="22"/>
            <w:szCs w:val="22"/>
          </w:rPr>
          <w:t xml:space="preserve"> Poisson regression models, </w:t>
        </w:r>
      </w:ins>
      <w:commentRangeEnd w:id="169"/>
      <w:ins w:id="173" w:author="Jillian Pintye" w:date="2025-05-20T16:47:00Z">
        <w:r w:rsidR="00FA2763">
          <w:rPr>
            <w:rStyle w:val="CommentReference"/>
          </w:rPr>
          <w:commentReference w:id="169"/>
        </w:r>
      </w:ins>
      <w:ins w:id="174" w:author="Jillian Pintye" w:date="2025-05-20T16:39:00Z">
        <w:r w:rsidR="00FA2763">
          <w:rPr>
            <w:rFonts w:ascii="Arial" w:hAnsi="Arial" w:cs="Arial"/>
            <w:sz w:val="22"/>
            <w:szCs w:val="22"/>
          </w:rPr>
          <w:t xml:space="preserve">we will </w:t>
        </w:r>
      </w:ins>
      <w:ins w:id="175" w:author="Jillian Pintye" w:date="2025-05-20T16:40:00Z">
        <w:r w:rsidR="00FA2763">
          <w:rPr>
            <w:rFonts w:ascii="Arial" w:hAnsi="Arial" w:cs="Arial"/>
            <w:sz w:val="22"/>
            <w:szCs w:val="22"/>
          </w:rPr>
          <w:t>test the association between having a high ACE score</w:t>
        </w:r>
      </w:ins>
      <w:ins w:id="176" w:author="Jillian Pintye" w:date="2025-05-20T16:41:00Z">
        <w:r w:rsidR="00FA2763">
          <w:rPr>
            <w:rFonts w:ascii="Arial" w:hAnsi="Arial" w:cs="Arial"/>
            <w:sz w:val="22"/>
            <w:szCs w:val="22"/>
          </w:rPr>
          <w:t xml:space="preserve"> and behavioral characteristics </w:t>
        </w:r>
      </w:ins>
      <w:commentRangeStart w:id="177"/>
      <w:ins w:id="178" w:author="Jillian Pintye" w:date="2025-05-20T16:42:00Z">
        <w:r w:rsidR="00FA2763">
          <w:rPr>
            <w:rFonts w:ascii="Arial" w:hAnsi="Arial" w:cs="Arial"/>
            <w:sz w:val="22"/>
            <w:szCs w:val="22"/>
          </w:rPr>
          <w:t xml:space="preserve">(e.g., </w:t>
        </w:r>
      </w:ins>
      <w:ins w:id="179" w:author="Jillian Pintye" w:date="2025-05-20T16:41:00Z">
        <w:r w:rsidR="00FA2763" w:rsidRPr="0030654D">
          <w:rPr>
            <w:rFonts w:ascii="Arial" w:hAnsi="Arial" w:cs="Arial"/>
            <w:sz w:val="22"/>
            <w:szCs w:val="22"/>
          </w:rPr>
          <w:t>having sex without a condom, exchanging money for sex,</w:t>
        </w:r>
      </w:ins>
      <w:ins w:id="180" w:author="Jillian Pintye" w:date="2025-05-20T16:42:00Z">
        <w:r w:rsidR="00FA2763">
          <w:rPr>
            <w:rFonts w:ascii="Arial" w:hAnsi="Arial" w:cs="Arial"/>
            <w:sz w:val="22"/>
            <w:szCs w:val="22"/>
          </w:rPr>
          <w:t xml:space="preserve"> drug use, etc.)</w:t>
        </w:r>
      </w:ins>
      <w:commentRangeEnd w:id="177"/>
      <w:ins w:id="181" w:author="Jillian Pintye" w:date="2025-05-20T16:46:00Z">
        <w:r w:rsidR="00FA2763">
          <w:rPr>
            <w:rStyle w:val="CommentReference"/>
          </w:rPr>
          <w:commentReference w:id="177"/>
        </w:r>
      </w:ins>
      <w:ins w:id="182" w:author="Jillian Pintye" w:date="2025-05-20T16:42:00Z">
        <w:r w:rsidR="00FA2763">
          <w:rPr>
            <w:rFonts w:ascii="Arial" w:hAnsi="Arial" w:cs="Arial"/>
            <w:sz w:val="22"/>
            <w:szCs w:val="22"/>
          </w:rPr>
          <w:t xml:space="preserve">. Multivariate models will adjust for </w:t>
        </w:r>
      </w:ins>
      <w:moveToRangeStart w:id="183" w:author="Jillian Pintye" w:date="2025-05-20T16:42:00Z" w:name="move198651772"/>
      <w:moveTo w:id="184" w:author="Jillian Pintye" w:date="2025-05-20T16:42:00Z">
        <w:del w:id="185" w:author="Jillian Pintye" w:date="2025-05-20T16:42:00Z">
          <w:r w:rsidR="00FA2763" w:rsidRPr="0030654D" w:rsidDel="00FA2763">
            <w:rPr>
              <w:rFonts w:ascii="Arial" w:hAnsi="Arial" w:cs="Arial"/>
              <w:sz w:val="22"/>
              <w:szCs w:val="22"/>
            </w:rPr>
            <w:delText xml:space="preserve">Adjustment for </w:delText>
          </w:r>
        </w:del>
        <w:r w:rsidR="00FA2763" w:rsidRPr="0030654D">
          <w:rPr>
            <w:rFonts w:ascii="Arial" w:hAnsi="Arial" w:cs="Arial"/>
            <w:sz w:val="22"/>
            <w:szCs w:val="22"/>
          </w:rPr>
          <w:t>age, years of school, and current residence type</w:t>
        </w:r>
      </w:moveTo>
      <w:ins w:id="186" w:author="Jillian Pintye" w:date="2025-05-20T16:42:00Z">
        <w:r w:rsidR="00FA2763">
          <w:rPr>
            <w:rFonts w:ascii="Arial" w:hAnsi="Arial" w:cs="Arial"/>
            <w:sz w:val="22"/>
            <w:szCs w:val="22"/>
          </w:rPr>
          <w:t xml:space="preserve"> and will account for </w:t>
        </w:r>
        <w:commentRangeStart w:id="187"/>
        <w:r w:rsidR="00FA2763">
          <w:rPr>
            <w:rFonts w:ascii="Arial" w:hAnsi="Arial" w:cs="Arial"/>
            <w:sz w:val="22"/>
            <w:szCs w:val="22"/>
          </w:rPr>
          <w:t>site-level clustering</w:t>
        </w:r>
      </w:ins>
      <w:commentRangeEnd w:id="187"/>
      <w:ins w:id="188" w:author="Jillian Pintye" w:date="2025-05-20T16:47:00Z">
        <w:r w:rsidR="00FA2763">
          <w:rPr>
            <w:rStyle w:val="CommentReference"/>
          </w:rPr>
          <w:commentReference w:id="187"/>
        </w:r>
      </w:ins>
      <w:moveTo w:id="189" w:author="Jillian Pintye" w:date="2025-05-20T16:42:00Z">
        <w:del w:id="190" w:author="Jillian Pintye" w:date="2025-05-20T16:42:00Z">
          <w:r w:rsidR="00FA2763" w:rsidRPr="0030654D" w:rsidDel="00FA2763">
            <w:rPr>
              <w:rFonts w:ascii="Arial" w:hAnsi="Arial" w:cs="Arial"/>
              <w:sz w:val="22"/>
              <w:szCs w:val="22"/>
            </w:rPr>
            <w:delText xml:space="preserve"> will allow insight into the impact of these demographic and psychosocial factors</w:delText>
          </w:r>
        </w:del>
        <w:r w:rsidR="00FA2763" w:rsidRPr="0030654D">
          <w:rPr>
            <w:rFonts w:ascii="Arial" w:hAnsi="Arial" w:cs="Arial"/>
            <w:sz w:val="22"/>
            <w:szCs w:val="22"/>
          </w:rPr>
          <w:t xml:space="preserve">. </w:t>
        </w:r>
      </w:moveTo>
      <w:ins w:id="191" w:author="Jillian Pintye" w:date="2025-05-20T16:43:00Z">
        <w:r w:rsidR="00FA2763" w:rsidRPr="00FA2763">
          <w:rPr>
            <w:rFonts w:ascii="Arial" w:hAnsi="Arial" w:cs="Arial"/>
            <w:i/>
            <w:iCs/>
            <w:sz w:val="22"/>
            <w:szCs w:val="22"/>
            <w:u w:val="single"/>
            <w:rPrChange w:id="192" w:author="Jillian Pintye" w:date="2025-05-20T16:44:00Z">
              <w:rPr>
                <w:rFonts w:ascii="Arial" w:hAnsi="Arial" w:cs="Arial"/>
                <w:sz w:val="22"/>
                <w:szCs w:val="22"/>
              </w:rPr>
            </w:rPrChange>
          </w:rPr>
          <w:t>Hypothesis</w:t>
        </w:r>
        <w:r w:rsidR="00FA2763" w:rsidRPr="00FA2763">
          <w:rPr>
            <w:rFonts w:ascii="Arial" w:hAnsi="Arial" w:cs="Arial"/>
            <w:i/>
            <w:iCs/>
            <w:sz w:val="22"/>
            <w:szCs w:val="22"/>
            <w:rPrChange w:id="193" w:author="Jillian Pintye" w:date="2025-05-20T16:44:00Z">
              <w:rPr>
                <w:rFonts w:ascii="Arial" w:hAnsi="Arial" w:cs="Arial"/>
                <w:sz w:val="22"/>
                <w:szCs w:val="22"/>
              </w:rPr>
            </w:rPrChange>
          </w:rPr>
          <w:t xml:space="preserve">: </w:t>
        </w:r>
      </w:ins>
    </w:p>
    <w:moveToRangeEnd w:id="183"/>
    <w:p w14:paraId="5A742D01" w14:textId="52461A42" w:rsidR="000875F3" w:rsidRPr="00FA2763" w:rsidRDefault="0037262E" w:rsidP="00FA2763">
      <w:pPr>
        <w:rPr>
          <w:rFonts w:ascii="Arial" w:hAnsi="Arial" w:cs="Arial"/>
          <w:i/>
          <w:iCs/>
          <w:sz w:val="22"/>
          <w:szCs w:val="22"/>
          <w:rPrChange w:id="194" w:author="Jillian Pintye" w:date="2025-05-20T16:44:00Z">
            <w:rPr>
              <w:rFonts w:ascii="Arial" w:hAnsi="Arial" w:cs="Arial"/>
              <w:sz w:val="22"/>
              <w:szCs w:val="22"/>
            </w:rPr>
          </w:rPrChange>
        </w:rPr>
      </w:pPr>
      <w:del w:id="195" w:author="Jillian Pintye" w:date="2025-05-20T16:43:00Z">
        <w:r w:rsidRPr="00FA2763" w:rsidDel="00FA2763">
          <w:rPr>
            <w:rFonts w:ascii="Arial" w:hAnsi="Arial" w:cs="Arial"/>
            <w:i/>
            <w:iCs/>
            <w:sz w:val="22"/>
            <w:szCs w:val="22"/>
            <w:rPrChange w:id="196" w:author="Jillian Pintye" w:date="2025-05-20T16:44:00Z">
              <w:rPr>
                <w:rFonts w:ascii="Arial" w:hAnsi="Arial" w:cs="Arial"/>
                <w:sz w:val="22"/>
                <w:szCs w:val="22"/>
              </w:rPr>
            </w:rPrChange>
          </w:rPr>
          <w:delText>Those will</w:delText>
        </w:r>
      </w:del>
      <w:ins w:id="197" w:author="Jillian Pintye" w:date="2025-05-20T16:43:00Z">
        <w:r w:rsidR="00FA2763" w:rsidRPr="00FA2763">
          <w:rPr>
            <w:rFonts w:ascii="Arial" w:hAnsi="Arial" w:cs="Arial"/>
            <w:i/>
            <w:iCs/>
            <w:sz w:val="22"/>
            <w:szCs w:val="22"/>
            <w:rPrChange w:id="198" w:author="Jillian Pintye" w:date="2025-05-20T16:44:00Z">
              <w:rPr>
                <w:rFonts w:ascii="Arial" w:hAnsi="Arial" w:cs="Arial"/>
                <w:sz w:val="22"/>
                <w:szCs w:val="22"/>
              </w:rPr>
            </w:rPrChange>
          </w:rPr>
          <w:t>AGYW with</w:t>
        </w:r>
      </w:ins>
      <w:r w:rsidRPr="00FA2763">
        <w:rPr>
          <w:rFonts w:ascii="Arial" w:hAnsi="Arial" w:cs="Arial"/>
          <w:i/>
          <w:iCs/>
          <w:sz w:val="22"/>
          <w:szCs w:val="22"/>
          <w:rPrChange w:id="199" w:author="Jillian Pintye" w:date="2025-05-20T16:44:00Z">
            <w:rPr>
              <w:rFonts w:ascii="Arial" w:hAnsi="Arial" w:cs="Arial"/>
              <w:sz w:val="22"/>
              <w:szCs w:val="22"/>
            </w:rPr>
          </w:rPrChange>
        </w:rPr>
        <w:t xml:space="preserve"> </w:t>
      </w:r>
      <w:del w:id="200" w:author="Jillian Pintye" w:date="2025-05-20T16:43:00Z">
        <w:r w:rsidRPr="00FA2763" w:rsidDel="00FA2763">
          <w:rPr>
            <w:rFonts w:ascii="Arial" w:hAnsi="Arial" w:cs="Arial"/>
            <w:i/>
            <w:iCs/>
            <w:sz w:val="22"/>
            <w:szCs w:val="22"/>
            <w:rPrChange w:id="201" w:author="Jillian Pintye" w:date="2025-05-20T16:44:00Z">
              <w:rPr>
                <w:rFonts w:ascii="Arial" w:hAnsi="Arial" w:cs="Arial"/>
                <w:sz w:val="22"/>
                <w:szCs w:val="22"/>
              </w:rPr>
            </w:rPrChange>
          </w:rPr>
          <w:delText xml:space="preserve">a </w:delText>
        </w:r>
      </w:del>
      <w:ins w:id="202" w:author="Jillian Pintye" w:date="2025-05-20T16:43:00Z">
        <w:r w:rsidR="00FA2763" w:rsidRPr="00FA2763">
          <w:rPr>
            <w:rFonts w:ascii="Arial" w:hAnsi="Arial" w:cs="Arial"/>
            <w:i/>
            <w:iCs/>
            <w:sz w:val="22"/>
            <w:szCs w:val="22"/>
            <w:rPrChange w:id="203" w:author="Jillian Pintye" w:date="2025-05-20T16:44:00Z">
              <w:rPr>
                <w:rFonts w:ascii="Arial" w:hAnsi="Arial" w:cs="Arial"/>
                <w:sz w:val="22"/>
                <w:szCs w:val="22"/>
              </w:rPr>
            </w:rPrChange>
          </w:rPr>
          <w:t>h</w:t>
        </w:r>
      </w:ins>
      <w:del w:id="204" w:author="Jillian Pintye" w:date="2025-05-20T16:43:00Z">
        <w:r w:rsidRPr="00FA2763" w:rsidDel="00FA2763">
          <w:rPr>
            <w:rFonts w:ascii="Arial" w:hAnsi="Arial" w:cs="Arial"/>
            <w:i/>
            <w:iCs/>
            <w:sz w:val="22"/>
            <w:szCs w:val="22"/>
            <w:rPrChange w:id="205" w:author="Jillian Pintye" w:date="2025-05-20T16:44:00Z">
              <w:rPr>
                <w:rFonts w:ascii="Arial" w:hAnsi="Arial" w:cs="Arial"/>
                <w:sz w:val="22"/>
                <w:szCs w:val="22"/>
              </w:rPr>
            </w:rPrChange>
          </w:rPr>
          <w:delText>H</w:delText>
        </w:r>
      </w:del>
      <w:r w:rsidRPr="00FA2763">
        <w:rPr>
          <w:rFonts w:ascii="Arial" w:hAnsi="Arial" w:cs="Arial"/>
          <w:i/>
          <w:iCs/>
          <w:sz w:val="22"/>
          <w:szCs w:val="22"/>
          <w:rPrChange w:id="206" w:author="Jillian Pintye" w:date="2025-05-20T16:44:00Z">
            <w:rPr>
              <w:rFonts w:ascii="Arial" w:hAnsi="Arial" w:cs="Arial"/>
              <w:sz w:val="22"/>
              <w:szCs w:val="22"/>
            </w:rPr>
          </w:rPrChange>
        </w:rPr>
        <w:t>igh ACE score</w:t>
      </w:r>
      <w:ins w:id="207" w:author="Jillian Pintye" w:date="2025-05-20T16:43:00Z">
        <w:r w:rsidR="00FA2763" w:rsidRPr="00FA2763">
          <w:rPr>
            <w:rFonts w:ascii="Arial" w:hAnsi="Arial" w:cs="Arial"/>
            <w:i/>
            <w:iCs/>
            <w:sz w:val="22"/>
            <w:szCs w:val="22"/>
            <w:rPrChange w:id="208" w:author="Jillian Pintye" w:date="2025-05-20T16:44:00Z">
              <w:rPr>
                <w:rFonts w:ascii="Arial" w:hAnsi="Arial" w:cs="Arial"/>
                <w:sz w:val="22"/>
                <w:szCs w:val="22"/>
              </w:rPr>
            </w:rPrChange>
          </w:rPr>
          <w:t>s</w:t>
        </w:r>
      </w:ins>
      <w:r w:rsidRPr="00FA2763">
        <w:rPr>
          <w:rFonts w:ascii="Arial" w:hAnsi="Arial" w:cs="Arial"/>
          <w:i/>
          <w:iCs/>
          <w:sz w:val="22"/>
          <w:szCs w:val="22"/>
          <w:rPrChange w:id="209" w:author="Jillian Pintye" w:date="2025-05-20T16:44:00Z">
            <w:rPr>
              <w:rFonts w:ascii="Arial" w:hAnsi="Arial" w:cs="Arial"/>
              <w:sz w:val="22"/>
              <w:szCs w:val="22"/>
            </w:rPr>
          </w:rPrChange>
        </w:rPr>
        <w:t xml:space="preserve"> will </w:t>
      </w:r>
      <w:del w:id="210" w:author="Jillian Pintye" w:date="2025-05-20T16:43:00Z">
        <w:r w:rsidRPr="00FA2763" w:rsidDel="00FA2763">
          <w:rPr>
            <w:rFonts w:ascii="Arial" w:hAnsi="Arial" w:cs="Arial"/>
            <w:i/>
            <w:iCs/>
            <w:sz w:val="22"/>
            <w:szCs w:val="22"/>
            <w:rPrChange w:id="211" w:author="Jillian Pintye" w:date="2025-05-20T16:44:00Z">
              <w:rPr>
                <w:rFonts w:ascii="Arial" w:hAnsi="Arial" w:cs="Arial"/>
                <w:sz w:val="22"/>
                <w:szCs w:val="22"/>
              </w:rPr>
            </w:rPrChange>
          </w:rPr>
          <w:delText>have significantly higher risk of engaging in one of the following risk behaviors,</w:delText>
        </w:r>
      </w:del>
      <w:del w:id="212" w:author="Jillian Pintye" w:date="2025-05-20T16:41:00Z">
        <w:r w:rsidRPr="00FA2763" w:rsidDel="00FA2763">
          <w:rPr>
            <w:rFonts w:ascii="Arial" w:hAnsi="Arial" w:cs="Arial"/>
            <w:i/>
            <w:iCs/>
            <w:sz w:val="22"/>
            <w:szCs w:val="22"/>
            <w:rPrChange w:id="213" w:author="Jillian Pintye" w:date="2025-05-20T16:44:00Z">
              <w:rPr>
                <w:rFonts w:ascii="Arial" w:hAnsi="Arial" w:cs="Arial"/>
                <w:sz w:val="22"/>
                <w:szCs w:val="22"/>
              </w:rPr>
            </w:rPrChange>
          </w:rPr>
          <w:delText xml:space="preserve"> having sex without a condom, exchanging money for sex, or using intravenous drugs</w:delText>
        </w:r>
      </w:del>
      <w:del w:id="214" w:author="Jillian Pintye" w:date="2025-05-20T16:43:00Z">
        <w:r w:rsidRPr="00FA2763" w:rsidDel="00FA2763">
          <w:rPr>
            <w:rFonts w:ascii="Arial" w:hAnsi="Arial" w:cs="Arial"/>
            <w:i/>
            <w:iCs/>
            <w:sz w:val="22"/>
            <w:szCs w:val="22"/>
            <w:rPrChange w:id="215" w:author="Jillian Pintye" w:date="2025-05-20T16:44:00Z">
              <w:rPr>
                <w:rFonts w:ascii="Arial" w:hAnsi="Arial" w:cs="Arial"/>
                <w:sz w:val="22"/>
                <w:szCs w:val="22"/>
              </w:rPr>
            </w:rPrChange>
          </w:rPr>
          <w:delText>.</w:delText>
        </w:r>
      </w:del>
      <w:ins w:id="216" w:author="Jillian Pintye" w:date="2025-05-20T16:43:00Z">
        <w:r w:rsidR="00FA2763" w:rsidRPr="00FA2763">
          <w:rPr>
            <w:rFonts w:ascii="Arial" w:hAnsi="Arial" w:cs="Arial"/>
            <w:i/>
            <w:iCs/>
            <w:sz w:val="22"/>
            <w:szCs w:val="22"/>
            <w:rPrChange w:id="217" w:author="Jillian Pintye" w:date="2025-05-20T16:44:00Z">
              <w:rPr>
                <w:rFonts w:ascii="Arial" w:hAnsi="Arial" w:cs="Arial"/>
                <w:sz w:val="22"/>
                <w:szCs w:val="22"/>
              </w:rPr>
            </w:rPrChange>
          </w:rPr>
          <w:t xml:space="preserve">more frequently report behaviors associated with HIV acquisition, </w:t>
        </w:r>
      </w:ins>
      <w:ins w:id="218" w:author="Jillian Pintye" w:date="2025-05-20T16:44:00Z">
        <w:r w:rsidR="00FA2763">
          <w:rPr>
            <w:rFonts w:ascii="Arial" w:hAnsi="Arial" w:cs="Arial"/>
            <w:i/>
            <w:iCs/>
            <w:sz w:val="22"/>
            <w:szCs w:val="22"/>
          </w:rPr>
          <w:t>including condomless sex and exchanging sex for money.</w:t>
        </w:r>
      </w:ins>
      <w:del w:id="219" w:author="Jillian Pintye" w:date="2025-05-20T16:44:00Z">
        <w:r w:rsidRPr="00FA2763" w:rsidDel="00FA2763">
          <w:rPr>
            <w:rFonts w:ascii="Arial" w:hAnsi="Arial" w:cs="Arial"/>
            <w:i/>
            <w:iCs/>
            <w:sz w:val="22"/>
            <w:szCs w:val="22"/>
            <w:rPrChange w:id="220" w:author="Jillian Pintye" w:date="2025-05-20T16:44:00Z">
              <w:rPr>
                <w:rFonts w:ascii="Arial" w:hAnsi="Arial" w:cs="Arial"/>
                <w:sz w:val="22"/>
                <w:szCs w:val="22"/>
              </w:rPr>
            </w:rPrChange>
          </w:rPr>
          <w:delText xml:space="preserve"> </w:delText>
        </w:r>
      </w:del>
      <w:moveFromRangeStart w:id="221" w:author="Jillian Pintye" w:date="2025-05-20T16:42:00Z" w:name="move198651772"/>
      <w:moveFrom w:id="222" w:author="Jillian Pintye" w:date="2025-05-20T16:42:00Z">
        <w:r w:rsidRPr="00FA2763" w:rsidDel="00FA2763">
          <w:rPr>
            <w:rFonts w:ascii="Arial" w:hAnsi="Arial" w:cs="Arial"/>
            <w:i/>
            <w:iCs/>
            <w:sz w:val="22"/>
            <w:szCs w:val="22"/>
            <w:rPrChange w:id="223" w:author="Jillian Pintye" w:date="2025-05-20T16:44:00Z">
              <w:rPr>
                <w:rFonts w:ascii="Arial" w:hAnsi="Arial" w:cs="Arial"/>
                <w:sz w:val="22"/>
                <w:szCs w:val="22"/>
              </w:rPr>
            </w:rPrChange>
          </w:rPr>
          <w:t xml:space="preserve">Adjustment for age, years of school, and current residence type will allow insight into the impact of these demographic and psychosocial factors. </w:t>
        </w:r>
      </w:moveFrom>
      <w:moveFromRangeEnd w:id="221"/>
    </w:p>
    <w:p w14:paraId="1DAC5959" w14:textId="77777777" w:rsidR="0037262E" w:rsidRPr="0030654D" w:rsidRDefault="0037262E" w:rsidP="0030654D">
      <w:pPr>
        <w:rPr>
          <w:rFonts w:ascii="Arial" w:hAnsi="Arial" w:cs="Arial"/>
          <w:sz w:val="22"/>
          <w:szCs w:val="22"/>
        </w:rPr>
      </w:pPr>
      <w:commentRangeStart w:id="224"/>
    </w:p>
    <w:p w14:paraId="3239CACD" w14:textId="749280A5" w:rsidR="00503CDB" w:rsidRPr="00FA2763" w:rsidRDefault="00503CDB">
      <w:pPr>
        <w:pStyle w:val="ListParagraph"/>
        <w:numPr>
          <w:ilvl w:val="0"/>
          <w:numId w:val="26"/>
        </w:numPr>
        <w:rPr>
          <w:rFonts w:ascii="Arial" w:hAnsi="Arial" w:cs="Arial"/>
          <w:b/>
          <w:bCs/>
          <w:sz w:val="22"/>
          <w:szCs w:val="22"/>
          <w:rPrChange w:id="225" w:author="Jillian Pintye" w:date="2025-05-20T16:45:00Z">
            <w:rPr>
              <w:rFonts w:ascii="Arial" w:hAnsi="Arial" w:cs="Arial"/>
              <w:sz w:val="22"/>
              <w:szCs w:val="22"/>
            </w:rPr>
          </w:rPrChange>
        </w:rPr>
        <w:pPrChange w:id="226" w:author="Jillian Pintye" w:date="2025-05-20T16:45:00Z">
          <w:pPr/>
        </w:pPrChange>
      </w:pPr>
      <w:r w:rsidRPr="00FA2763">
        <w:rPr>
          <w:rFonts w:ascii="Arial" w:hAnsi="Arial" w:cs="Arial"/>
          <w:b/>
          <w:bCs/>
          <w:sz w:val="22"/>
          <w:szCs w:val="22"/>
          <w:rPrChange w:id="227" w:author="Jillian Pintye" w:date="2025-05-20T16:45:00Z">
            <w:rPr>
              <w:rFonts w:ascii="Arial" w:hAnsi="Arial" w:cs="Arial"/>
              <w:sz w:val="22"/>
              <w:szCs w:val="22"/>
            </w:rPr>
          </w:rPrChange>
        </w:rPr>
        <w:t xml:space="preserve">Background and Significance </w:t>
      </w:r>
      <w:commentRangeEnd w:id="224"/>
      <w:r w:rsidR="00FA2763">
        <w:rPr>
          <w:rStyle w:val="CommentReference"/>
        </w:rPr>
        <w:commentReference w:id="224"/>
      </w:r>
    </w:p>
    <w:p w14:paraId="35377C77" w14:textId="77777777" w:rsidR="00147D2A" w:rsidRDefault="00503CDB" w:rsidP="0030654D">
      <w:pPr>
        <w:rPr>
          <w:rFonts w:ascii="Arial" w:hAnsi="Arial" w:cs="Arial"/>
          <w:sz w:val="22"/>
          <w:szCs w:val="22"/>
        </w:rPr>
      </w:pPr>
      <w:r w:rsidRPr="0030654D">
        <w:rPr>
          <w:rFonts w:ascii="Arial" w:hAnsi="Arial" w:cs="Arial"/>
          <w:sz w:val="22"/>
          <w:szCs w:val="22"/>
        </w:rPr>
        <w:t>Adverse Childhood Experiences (ACEs) are recognized as traumatic events occurring before the age of 18 and elucidate sources of childhood stress. The initial ACE instrument was designed in 1998, centered on the experiences of children born in the United States within the categories of abuse, neglect, and household dysfunction. The WHO ACE-IQ questionnaire expands on these categories, providing an instrument to assess those impacts across diverse cultural and socio-economic landscapes</w:t>
      </w:r>
      <w:r w:rsidR="00FD0C3F">
        <w:rPr>
          <w:rFonts w:ascii="Arial" w:hAnsi="Arial" w:cs="Arial"/>
          <w:sz w:val="22"/>
          <w:szCs w:val="22"/>
        </w:rPr>
        <w:t xml:space="preserve"> (1)</w:t>
      </w:r>
      <w:r w:rsidRPr="0030654D">
        <w:rPr>
          <w:rFonts w:ascii="Arial" w:hAnsi="Arial" w:cs="Arial"/>
          <w:sz w:val="22"/>
          <w:szCs w:val="22"/>
        </w:rPr>
        <w:t xml:space="preserve">. This global ACE instrument allows insight into the prevalence of stressful events individuals may face, as they retrospectively self-report, during childhood. </w:t>
      </w:r>
      <w:r w:rsidR="004B0A21">
        <w:rPr>
          <w:rFonts w:ascii="Arial" w:hAnsi="Arial" w:cs="Arial"/>
          <w:sz w:val="22"/>
          <w:szCs w:val="22"/>
        </w:rPr>
        <w:t xml:space="preserve">This has </w:t>
      </w:r>
      <w:r w:rsidR="00147D2A">
        <w:rPr>
          <w:rFonts w:ascii="Arial" w:hAnsi="Arial" w:cs="Arial"/>
          <w:sz w:val="22"/>
          <w:szCs w:val="22"/>
        </w:rPr>
        <w:t>led</w:t>
      </w:r>
      <w:r w:rsidR="004B0A21">
        <w:rPr>
          <w:rFonts w:ascii="Arial" w:hAnsi="Arial" w:cs="Arial"/>
          <w:sz w:val="22"/>
          <w:szCs w:val="22"/>
        </w:rPr>
        <w:t xml:space="preserve"> to numerous studies establishing a relationship between cumulative exposure to ACEs and an increase in the risk for negative health outcomes in adulthood</w:t>
      </w:r>
      <w:r w:rsidR="00147D2A">
        <w:rPr>
          <w:rFonts w:ascii="Arial" w:hAnsi="Arial" w:cs="Arial"/>
          <w:sz w:val="22"/>
          <w:szCs w:val="22"/>
        </w:rPr>
        <w:t xml:space="preserve">, including mental health disorders, chronic disease, and substance use </w:t>
      </w:r>
      <w:r w:rsidR="00FD0C3F">
        <w:rPr>
          <w:rFonts w:ascii="Arial" w:hAnsi="Arial" w:cs="Arial"/>
          <w:sz w:val="22"/>
          <w:szCs w:val="22"/>
        </w:rPr>
        <w:t>(2)</w:t>
      </w:r>
      <w:r w:rsidRPr="0030654D">
        <w:rPr>
          <w:rFonts w:ascii="Arial" w:hAnsi="Arial" w:cs="Arial"/>
          <w:sz w:val="22"/>
          <w:szCs w:val="22"/>
        </w:rPr>
        <w:t xml:space="preserve">. </w:t>
      </w:r>
    </w:p>
    <w:p w14:paraId="4437AB23" w14:textId="77777777" w:rsidR="00147D2A" w:rsidRDefault="00147D2A" w:rsidP="0030654D">
      <w:pPr>
        <w:rPr>
          <w:rFonts w:ascii="Arial" w:hAnsi="Arial" w:cs="Arial"/>
          <w:sz w:val="22"/>
          <w:szCs w:val="22"/>
        </w:rPr>
      </w:pPr>
    </w:p>
    <w:p w14:paraId="760FA50D" w14:textId="37B21B1F" w:rsidR="0013741F" w:rsidRDefault="00147D2A" w:rsidP="00147D2A">
      <w:pPr>
        <w:rPr>
          <w:rFonts w:ascii="Arial" w:hAnsi="Arial" w:cs="Arial"/>
          <w:sz w:val="22"/>
          <w:szCs w:val="22"/>
        </w:rPr>
      </w:pPr>
      <w:r>
        <w:rPr>
          <w:rFonts w:ascii="Arial" w:hAnsi="Arial" w:cs="Arial"/>
          <w:sz w:val="22"/>
          <w:szCs w:val="22"/>
        </w:rPr>
        <w:t xml:space="preserve">In sub-Saharan Africa adolescent girls and young women are facing significant obstacles that may contribute to an increased vulnerability to </w:t>
      </w:r>
      <w:r w:rsidR="006B05AF">
        <w:rPr>
          <w:rFonts w:ascii="Arial" w:hAnsi="Arial" w:cs="Arial"/>
          <w:sz w:val="22"/>
          <w:szCs w:val="22"/>
        </w:rPr>
        <w:t>negative health outcomes later in life</w:t>
      </w:r>
      <w:r>
        <w:rPr>
          <w:rFonts w:ascii="Arial" w:hAnsi="Arial" w:cs="Arial"/>
          <w:sz w:val="22"/>
          <w:szCs w:val="22"/>
        </w:rPr>
        <w:t xml:space="preserve">. Factors that contribute to this vulnerability are complex and often multi-level, arising for disparate institutional and cultural structures. </w:t>
      </w:r>
      <w:r w:rsidR="00D74B6D">
        <w:rPr>
          <w:rFonts w:ascii="Arial" w:hAnsi="Arial" w:cs="Arial"/>
          <w:sz w:val="22"/>
          <w:szCs w:val="22"/>
        </w:rPr>
        <w:t xml:space="preserve">Childhood adversity has </w:t>
      </w:r>
      <w:r w:rsidR="006B05AF">
        <w:rPr>
          <w:rFonts w:ascii="Arial" w:hAnsi="Arial" w:cs="Arial"/>
          <w:sz w:val="22"/>
          <w:szCs w:val="22"/>
        </w:rPr>
        <w:t>been and</w:t>
      </w:r>
      <w:r w:rsidR="00D74B6D">
        <w:rPr>
          <w:rFonts w:ascii="Arial" w:hAnsi="Arial" w:cs="Arial"/>
          <w:sz w:val="22"/>
          <w:szCs w:val="22"/>
        </w:rPr>
        <w:t xml:space="preserve"> continues to be recognized as a critical early-life stress</w:t>
      </w:r>
      <w:r w:rsidR="006B05AF">
        <w:rPr>
          <w:rFonts w:ascii="Arial" w:hAnsi="Arial" w:cs="Arial"/>
          <w:sz w:val="22"/>
          <w:szCs w:val="22"/>
        </w:rPr>
        <w:t>or</w:t>
      </w:r>
      <w:r w:rsidR="00D74B6D">
        <w:rPr>
          <w:rFonts w:ascii="Arial" w:hAnsi="Arial" w:cs="Arial"/>
          <w:sz w:val="22"/>
          <w:szCs w:val="22"/>
        </w:rPr>
        <w:t xml:space="preserve"> that may amplify these factors</w:t>
      </w:r>
      <w:r>
        <w:rPr>
          <w:rFonts w:ascii="Arial" w:hAnsi="Arial" w:cs="Arial"/>
          <w:sz w:val="22"/>
          <w:szCs w:val="22"/>
        </w:rPr>
        <w:t xml:space="preserve"> </w:t>
      </w:r>
      <w:r w:rsidR="00D74B6D">
        <w:rPr>
          <w:rFonts w:ascii="Arial" w:hAnsi="Arial" w:cs="Arial"/>
          <w:sz w:val="22"/>
          <w:szCs w:val="22"/>
        </w:rPr>
        <w:t xml:space="preserve">leading to an inability to cope with </w:t>
      </w:r>
      <w:r w:rsidR="006B05AF">
        <w:rPr>
          <w:rFonts w:ascii="Arial" w:hAnsi="Arial" w:cs="Arial"/>
          <w:sz w:val="22"/>
          <w:szCs w:val="22"/>
        </w:rPr>
        <w:t>more</w:t>
      </w:r>
      <w:r w:rsidR="00D74B6D">
        <w:rPr>
          <w:rFonts w:ascii="Arial" w:hAnsi="Arial" w:cs="Arial"/>
          <w:sz w:val="22"/>
          <w:szCs w:val="22"/>
        </w:rPr>
        <w:t xml:space="preserve"> adversity in adulthood</w:t>
      </w:r>
      <w:r w:rsidR="006B05AF">
        <w:rPr>
          <w:rFonts w:ascii="Arial" w:hAnsi="Arial" w:cs="Arial"/>
          <w:sz w:val="22"/>
          <w:szCs w:val="22"/>
        </w:rPr>
        <w:t xml:space="preserve"> (3)</w:t>
      </w:r>
      <w:r w:rsidR="00D74B6D">
        <w:rPr>
          <w:rFonts w:ascii="Arial" w:hAnsi="Arial" w:cs="Arial"/>
          <w:sz w:val="22"/>
          <w:szCs w:val="22"/>
        </w:rPr>
        <w:t xml:space="preserve">. </w:t>
      </w:r>
      <w:r w:rsidR="006B05AF">
        <w:rPr>
          <w:rFonts w:ascii="Arial" w:hAnsi="Arial" w:cs="Arial"/>
          <w:sz w:val="22"/>
          <w:szCs w:val="22"/>
        </w:rPr>
        <w:t xml:space="preserve">This may increase risk behavior and decision-making </w:t>
      </w:r>
      <w:r w:rsidR="006B05AF">
        <w:rPr>
          <w:rFonts w:ascii="Arial" w:hAnsi="Arial" w:cs="Arial"/>
          <w:sz w:val="22"/>
          <w:szCs w:val="22"/>
        </w:rPr>
        <w:lastRenderedPageBreak/>
        <w:t xml:space="preserve">that leads to negative health outcomes in adulthood. </w:t>
      </w:r>
      <w:r w:rsidR="00503CDB" w:rsidRPr="0030654D">
        <w:rPr>
          <w:rFonts w:ascii="Arial" w:hAnsi="Arial" w:cs="Arial"/>
          <w:sz w:val="22"/>
          <w:szCs w:val="22"/>
        </w:rPr>
        <w:t>The</w:t>
      </w:r>
      <w:r w:rsidR="006B05AF">
        <w:rPr>
          <w:rFonts w:ascii="Arial" w:hAnsi="Arial" w:cs="Arial"/>
          <w:sz w:val="22"/>
          <w:szCs w:val="22"/>
        </w:rPr>
        <w:t xml:space="preserve"> WHO ACE International Questionnaire (ACE-IQ) expansion on the original ACE questionnaire provides a comprehensive tool to </w:t>
      </w:r>
      <w:r w:rsidR="0013741F">
        <w:rPr>
          <w:rFonts w:ascii="Arial" w:hAnsi="Arial" w:cs="Arial"/>
          <w:sz w:val="22"/>
          <w:szCs w:val="22"/>
        </w:rPr>
        <w:t>promote an understanding of an associations between childhood adversity and specific risk behavior</w:t>
      </w:r>
      <w:ins w:id="228" w:author="David A Katz" w:date="2025-05-21T13:04:00Z">
        <w:r w:rsidR="00CD64D6">
          <w:rPr>
            <w:rFonts w:ascii="Arial" w:hAnsi="Arial" w:cs="Arial"/>
            <w:sz w:val="22"/>
            <w:szCs w:val="22"/>
          </w:rPr>
          <w:t>s</w:t>
        </w:r>
      </w:ins>
      <w:r w:rsidR="006B05AF">
        <w:rPr>
          <w:rFonts w:ascii="Arial" w:hAnsi="Arial" w:cs="Arial"/>
          <w:sz w:val="22"/>
          <w:szCs w:val="22"/>
        </w:rPr>
        <w:t xml:space="preserve"> </w:t>
      </w:r>
      <w:del w:id="229" w:author="David A Katz" w:date="2025-05-21T13:04:00Z">
        <w:r w:rsidR="006B05AF" w:rsidDel="00CD64D6">
          <w:rPr>
            <w:rFonts w:ascii="Arial" w:hAnsi="Arial" w:cs="Arial"/>
            <w:sz w:val="22"/>
            <w:szCs w:val="22"/>
          </w:rPr>
          <w:delText xml:space="preserve">in </w:delText>
        </w:r>
      </w:del>
      <w:ins w:id="230" w:author="David A Katz" w:date="2025-05-21T13:04:00Z">
        <w:r w:rsidR="00CD64D6">
          <w:rPr>
            <w:rFonts w:ascii="Arial" w:hAnsi="Arial" w:cs="Arial"/>
            <w:sz w:val="22"/>
            <w:szCs w:val="22"/>
          </w:rPr>
          <w:t>among</w:t>
        </w:r>
        <w:r w:rsidR="00CD64D6">
          <w:rPr>
            <w:rFonts w:ascii="Arial" w:hAnsi="Arial" w:cs="Arial"/>
            <w:sz w:val="22"/>
            <w:szCs w:val="22"/>
          </w:rPr>
          <w:t xml:space="preserve"> </w:t>
        </w:r>
      </w:ins>
      <w:r w:rsidR="0013741F">
        <w:rPr>
          <w:rFonts w:ascii="Arial" w:hAnsi="Arial" w:cs="Arial"/>
          <w:sz w:val="22"/>
          <w:szCs w:val="22"/>
        </w:rPr>
        <w:t>the young women who enroll in the AGYW P</w:t>
      </w:r>
      <w:r w:rsidR="005F331F">
        <w:rPr>
          <w:rFonts w:ascii="Arial" w:hAnsi="Arial" w:cs="Arial"/>
          <w:sz w:val="22"/>
          <w:szCs w:val="22"/>
        </w:rPr>
        <w:t>rE</w:t>
      </w:r>
      <w:r w:rsidR="0013741F">
        <w:rPr>
          <w:rFonts w:ascii="Arial" w:hAnsi="Arial" w:cs="Arial"/>
          <w:sz w:val="22"/>
          <w:szCs w:val="22"/>
        </w:rPr>
        <w:t>P study.</w:t>
      </w:r>
      <w:r w:rsidR="00503CDB" w:rsidRPr="0030654D">
        <w:rPr>
          <w:rFonts w:ascii="Arial" w:hAnsi="Arial" w:cs="Arial"/>
          <w:sz w:val="22"/>
          <w:szCs w:val="22"/>
        </w:rPr>
        <w:t xml:space="preserve"> </w:t>
      </w:r>
    </w:p>
    <w:p w14:paraId="7D7F1CA3" w14:textId="77777777" w:rsidR="0013741F" w:rsidRDefault="0013741F" w:rsidP="00147D2A">
      <w:pPr>
        <w:rPr>
          <w:rFonts w:ascii="Arial" w:hAnsi="Arial" w:cs="Arial"/>
          <w:sz w:val="22"/>
          <w:szCs w:val="22"/>
        </w:rPr>
      </w:pPr>
    </w:p>
    <w:p w14:paraId="5B72F6B7" w14:textId="1507A751" w:rsidR="00F237F0" w:rsidRDefault="0013741F" w:rsidP="0030654D">
      <w:pPr>
        <w:rPr>
          <w:rFonts w:ascii="Arial" w:hAnsi="Arial" w:cs="Arial"/>
          <w:sz w:val="22"/>
          <w:szCs w:val="22"/>
        </w:rPr>
      </w:pPr>
      <w:r>
        <w:rPr>
          <w:rFonts w:ascii="Arial" w:hAnsi="Arial" w:cs="Arial"/>
          <w:sz w:val="22"/>
          <w:szCs w:val="22"/>
        </w:rPr>
        <w:t>This proposed study provides an opportunity to</w:t>
      </w:r>
      <w:r w:rsidR="00503CDB" w:rsidRPr="0030654D">
        <w:rPr>
          <w:rFonts w:ascii="Arial" w:hAnsi="Arial" w:cs="Arial"/>
          <w:sz w:val="22"/>
          <w:szCs w:val="22"/>
        </w:rPr>
        <w:t xml:space="preserve"> advance previous research through a focus on young women in sub-Saharan </w:t>
      </w:r>
      <w:del w:id="231" w:author="David A Katz" w:date="2025-05-21T13:07:00Z">
        <w:r w:rsidR="00503CDB" w:rsidRPr="0030654D" w:rsidDel="00CD64D6">
          <w:rPr>
            <w:rFonts w:ascii="Arial" w:hAnsi="Arial" w:cs="Arial"/>
            <w:sz w:val="22"/>
            <w:szCs w:val="22"/>
          </w:rPr>
          <w:delText>Kenya</w:delText>
        </w:r>
      </w:del>
      <w:ins w:id="232" w:author="David A Katz" w:date="2025-05-21T13:07:00Z">
        <w:r w:rsidR="00CD64D6">
          <w:rPr>
            <w:rFonts w:ascii="Arial" w:hAnsi="Arial" w:cs="Arial"/>
            <w:sz w:val="22"/>
            <w:szCs w:val="22"/>
          </w:rPr>
          <w:t>Africa</w:t>
        </w:r>
      </w:ins>
      <w:r w:rsidR="00503CDB" w:rsidRPr="0030654D">
        <w:rPr>
          <w:rFonts w:ascii="Arial" w:hAnsi="Arial" w:cs="Arial"/>
          <w:sz w:val="22"/>
          <w:szCs w:val="22"/>
        </w:rPr>
        <w:t xml:space="preserve">. </w:t>
      </w:r>
      <w:r>
        <w:rPr>
          <w:rFonts w:ascii="Arial" w:hAnsi="Arial" w:cs="Arial"/>
          <w:sz w:val="22"/>
          <w:szCs w:val="22"/>
        </w:rPr>
        <w:t xml:space="preserve"> </w:t>
      </w:r>
      <w:commentRangeStart w:id="233"/>
      <w:r>
        <w:rPr>
          <w:rFonts w:ascii="Arial" w:hAnsi="Arial" w:cs="Arial"/>
          <w:sz w:val="22"/>
          <w:szCs w:val="22"/>
        </w:rPr>
        <w:t xml:space="preserve">The prevalence of 30 distinct ACE indicators will be presented, along with a cumulative ACE score of affirmative responses. A </w:t>
      </w:r>
      <w:ins w:id="234" w:author="David A Katz" w:date="2025-05-21T13:07:00Z">
        <w:r w:rsidR="00CD64D6">
          <w:rPr>
            <w:rFonts w:ascii="Arial" w:hAnsi="Arial" w:cs="Arial"/>
            <w:sz w:val="22"/>
            <w:szCs w:val="22"/>
          </w:rPr>
          <w:t>h</w:t>
        </w:r>
      </w:ins>
      <w:del w:id="235" w:author="David A Katz" w:date="2025-05-21T13:07:00Z">
        <w:r w:rsidDel="00CD64D6">
          <w:rPr>
            <w:rFonts w:ascii="Arial" w:hAnsi="Arial" w:cs="Arial"/>
            <w:sz w:val="22"/>
            <w:szCs w:val="22"/>
          </w:rPr>
          <w:delText>H</w:delText>
        </w:r>
      </w:del>
      <w:r>
        <w:rPr>
          <w:rFonts w:ascii="Arial" w:hAnsi="Arial" w:cs="Arial"/>
          <w:sz w:val="22"/>
          <w:szCs w:val="22"/>
        </w:rPr>
        <w:t xml:space="preserve">igh ACE score includes participants who affirmatively respond to four or more ACE indicators while a </w:t>
      </w:r>
      <w:ins w:id="236" w:author="David A Katz" w:date="2025-05-21T13:21:00Z">
        <w:r w:rsidR="00EC443F">
          <w:rPr>
            <w:rFonts w:ascii="Arial" w:hAnsi="Arial" w:cs="Arial"/>
            <w:sz w:val="22"/>
            <w:szCs w:val="22"/>
          </w:rPr>
          <w:t>low</w:t>
        </w:r>
      </w:ins>
      <w:del w:id="237" w:author="David A Katz" w:date="2025-05-21T13:21:00Z">
        <w:r w:rsidDel="00EC443F">
          <w:rPr>
            <w:rFonts w:ascii="Arial" w:hAnsi="Arial" w:cs="Arial"/>
            <w:sz w:val="22"/>
            <w:szCs w:val="22"/>
          </w:rPr>
          <w:delText>LOW</w:delText>
        </w:r>
      </w:del>
      <w:r>
        <w:rPr>
          <w:rFonts w:ascii="Arial" w:hAnsi="Arial" w:cs="Arial"/>
          <w:sz w:val="22"/>
          <w:szCs w:val="22"/>
        </w:rPr>
        <w:t xml:space="preserve"> ACE score will include those that affirmatively respond to </w:t>
      </w:r>
      <w:ins w:id="238" w:author="David A Katz" w:date="2025-05-21T13:07:00Z">
        <w:r w:rsidR="00CD64D6">
          <w:rPr>
            <w:rFonts w:ascii="Arial" w:hAnsi="Arial" w:cs="Arial"/>
            <w:sz w:val="22"/>
            <w:szCs w:val="22"/>
          </w:rPr>
          <w:t>three</w:t>
        </w:r>
      </w:ins>
      <w:del w:id="239" w:author="David A Katz" w:date="2025-05-21T13:07:00Z">
        <w:r w:rsidDel="00CD64D6">
          <w:rPr>
            <w:rFonts w:ascii="Arial" w:hAnsi="Arial" w:cs="Arial"/>
            <w:sz w:val="22"/>
            <w:szCs w:val="22"/>
          </w:rPr>
          <w:delText>3</w:delText>
        </w:r>
      </w:del>
      <w:r>
        <w:rPr>
          <w:rFonts w:ascii="Arial" w:hAnsi="Arial" w:cs="Arial"/>
          <w:sz w:val="22"/>
          <w:szCs w:val="22"/>
        </w:rPr>
        <w:t xml:space="preserve"> or </w:t>
      </w:r>
      <w:del w:id="240" w:author="David A Katz" w:date="2025-05-21T13:07:00Z">
        <w:r w:rsidDel="00CD64D6">
          <w:rPr>
            <w:rFonts w:ascii="Arial" w:hAnsi="Arial" w:cs="Arial"/>
            <w:sz w:val="22"/>
            <w:szCs w:val="22"/>
          </w:rPr>
          <w:delText>less</w:delText>
        </w:r>
      </w:del>
      <w:ins w:id="241" w:author="David A Katz" w:date="2025-05-21T13:07:00Z">
        <w:r w:rsidR="00CD64D6">
          <w:rPr>
            <w:rFonts w:ascii="Arial" w:hAnsi="Arial" w:cs="Arial"/>
            <w:sz w:val="22"/>
            <w:szCs w:val="22"/>
          </w:rPr>
          <w:t>fewer</w:t>
        </w:r>
      </w:ins>
      <w:r>
        <w:rPr>
          <w:rFonts w:ascii="Arial" w:hAnsi="Arial" w:cs="Arial"/>
          <w:sz w:val="22"/>
          <w:szCs w:val="22"/>
        </w:rPr>
        <w:t xml:space="preserve">. These scores will then be utilized to calculate risk estimates of </w:t>
      </w:r>
      <w:ins w:id="242" w:author="David A Katz" w:date="2025-05-21T13:07:00Z">
        <w:r w:rsidR="00CD64D6">
          <w:rPr>
            <w:rFonts w:ascii="Arial" w:hAnsi="Arial" w:cs="Arial"/>
            <w:sz w:val="22"/>
            <w:szCs w:val="22"/>
          </w:rPr>
          <w:t xml:space="preserve">the association between ACEs and </w:t>
        </w:r>
      </w:ins>
      <w:r>
        <w:rPr>
          <w:rFonts w:ascii="Arial" w:hAnsi="Arial" w:cs="Arial"/>
          <w:sz w:val="22"/>
          <w:szCs w:val="22"/>
        </w:rPr>
        <w:t xml:space="preserve">specific behaviors that may lead to negative health outcomes in adulthood. </w:t>
      </w:r>
      <w:commentRangeEnd w:id="233"/>
      <w:r w:rsidR="00FA2763">
        <w:rPr>
          <w:rStyle w:val="CommentReference"/>
        </w:rPr>
        <w:commentReference w:id="233"/>
      </w:r>
      <w:r>
        <w:rPr>
          <w:rFonts w:ascii="Arial" w:hAnsi="Arial" w:cs="Arial"/>
          <w:sz w:val="22"/>
          <w:szCs w:val="22"/>
        </w:rPr>
        <w:t xml:space="preserve">This research will provide valuable </w:t>
      </w:r>
      <w:del w:id="243" w:author="Jillian Pintye" w:date="2025-05-20T16:48:00Z">
        <w:r w:rsidR="00F237F0" w:rsidDel="00FA2763">
          <w:rPr>
            <w:rFonts w:ascii="Arial" w:hAnsi="Arial" w:cs="Arial"/>
            <w:sz w:val="22"/>
            <w:szCs w:val="22"/>
          </w:rPr>
          <w:delText xml:space="preserve">point estimate </w:delText>
        </w:r>
      </w:del>
      <w:r w:rsidR="00F237F0">
        <w:rPr>
          <w:rFonts w:ascii="Arial" w:hAnsi="Arial" w:cs="Arial"/>
          <w:sz w:val="22"/>
          <w:szCs w:val="22"/>
        </w:rPr>
        <w:t>data</w:t>
      </w:r>
      <w:ins w:id="244" w:author="Jillian Pintye" w:date="2025-05-20T16:48:00Z">
        <w:r w:rsidR="00FA2763">
          <w:rPr>
            <w:rFonts w:ascii="Arial" w:hAnsi="Arial" w:cs="Arial"/>
            <w:sz w:val="22"/>
            <w:szCs w:val="22"/>
          </w:rPr>
          <w:t xml:space="preserve"> on ACEs in a novel population</w:t>
        </w:r>
      </w:ins>
      <w:r w:rsidR="00F237F0">
        <w:rPr>
          <w:rFonts w:ascii="Arial" w:hAnsi="Arial" w:cs="Arial"/>
          <w:sz w:val="22"/>
          <w:szCs w:val="22"/>
        </w:rPr>
        <w:t>, lending to an understanding of local childhood adversity experienced by the young women participating in this study. Additionally, highly vulnerable subgroups of these individuals may be identified</w:t>
      </w:r>
      <w:ins w:id="245" w:author="Jillian Pintye" w:date="2025-05-20T16:48:00Z">
        <w:r w:rsidR="00775486">
          <w:rPr>
            <w:rFonts w:ascii="Arial" w:hAnsi="Arial" w:cs="Arial"/>
            <w:sz w:val="22"/>
            <w:szCs w:val="22"/>
          </w:rPr>
          <w:t xml:space="preserve"> for future HIV prevention programming</w:t>
        </w:r>
      </w:ins>
      <w:r w:rsidR="00F237F0">
        <w:rPr>
          <w:rFonts w:ascii="Arial" w:hAnsi="Arial" w:cs="Arial"/>
          <w:sz w:val="22"/>
          <w:szCs w:val="22"/>
        </w:rPr>
        <w:t xml:space="preserve">. These results may hone public health interventions, shaping policy to meet the needs of this community. </w:t>
      </w:r>
      <w:ins w:id="246" w:author="Jillian Pintye" w:date="2025-05-20T16:55:00Z">
        <w:r w:rsidR="00775486">
          <w:rPr>
            <w:rFonts w:ascii="Arial" w:hAnsi="Arial" w:cs="Arial"/>
            <w:sz w:val="22"/>
            <w:szCs w:val="22"/>
          </w:rPr>
          <w:t xml:space="preserve">Overall, </w:t>
        </w:r>
        <w:r w:rsidR="00775486" w:rsidRPr="00775486">
          <w:rPr>
            <w:rFonts w:ascii="Arial" w:hAnsi="Arial" w:cs="Arial"/>
            <w:i/>
            <w:iCs/>
            <w:sz w:val="22"/>
            <w:szCs w:val="22"/>
            <w:rPrChange w:id="247" w:author="Jillian Pintye" w:date="2025-05-20T16:55:00Z">
              <w:rPr>
                <w:rFonts w:ascii="Arial" w:hAnsi="Arial" w:cs="Arial"/>
                <w:sz w:val="22"/>
                <w:szCs w:val="22"/>
              </w:rPr>
            </w:rPrChange>
          </w:rPr>
          <w:t>n</w:t>
        </w:r>
        <w:r w:rsidR="00775486">
          <w:rPr>
            <w:rFonts w:ascii="Arial" w:hAnsi="Arial" w:cs="Arial"/>
            <w:sz w:val="22"/>
            <w:szCs w:val="22"/>
          </w:rPr>
          <w:t>=1650 AGYW are anticipated to be included in the proposed analysis.</w:t>
        </w:r>
      </w:ins>
    </w:p>
    <w:p w14:paraId="38932A7C" w14:textId="77777777" w:rsidR="00FA2763" w:rsidRDefault="00FA2763" w:rsidP="0030654D">
      <w:pPr>
        <w:rPr>
          <w:ins w:id="248" w:author="Jillian Pintye" w:date="2025-05-20T16:44:00Z"/>
          <w:rFonts w:ascii="Arial" w:hAnsi="Arial" w:cs="Arial"/>
          <w:b/>
          <w:bCs/>
          <w:sz w:val="22"/>
          <w:szCs w:val="22"/>
        </w:rPr>
      </w:pPr>
    </w:p>
    <w:p w14:paraId="3D3F720C" w14:textId="75535F66" w:rsidR="0030654D" w:rsidRPr="00FA2763" w:rsidRDefault="00503CDB">
      <w:pPr>
        <w:pStyle w:val="ListParagraph"/>
        <w:numPr>
          <w:ilvl w:val="0"/>
          <w:numId w:val="26"/>
        </w:numPr>
        <w:rPr>
          <w:rFonts w:ascii="Arial" w:hAnsi="Arial" w:cs="Arial"/>
          <w:b/>
          <w:bCs/>
          <w:sz w:val="22"/>
          <w:szCs w:val="22"/>
          <w:rPrChange w:id="249" w:author="Jillian Pintye" w:date="2025-05-20T16:45:00Z">
            <w:rPr>
              <w:rFonts w:ascii="Arial" w:hAnsi="Arial" w:cs="Arial"/>
              <w:sz w:val="22"/>
              <w:szCs w:val="22"/>
            </w:rPr>
          </w:rPrChange>
        </w:rPr>
        <w:pPrChange w:id="250" w:author="Jillian Pintye" w:date="2025-05-20T16:45:00Z">
          <w:pPr/>
        </w:pPrChange>
      </w:pPr>
      <w:del w:id="251" w:author="Jillian Pintye" w:date="2025-05-20T16:45:00Z">
        <w:r w:rsidRPr="00FA2763" w:rsidDel="00FA2763">
          <w:rPr>
            <w:rFonts w:ascii="Arial" w:hAnsi="Arial" w:cs="Arial"/>
            <w:b/>
            <w:bCs/>
            <w:sz w:val="22"/>
            <w:szCs w:val="22"/>
            <w:rPrChange w:id="252" w:author="Jillian Pintye" w:date="2025-05-20T16:45:00Z">
              <w:rPr>
                <w:rFonts w:ascii="Arial" w:hAnsi="Arial" w:cs="Arial"/>
                <w:sz w:val="22"/>
                <w:szCs w:val="22"/>
              </w:rPr>
            </w:rPrChange>
          </w:rPr>
          <w:delText xml:space="preserve">IV. </w:delText>
        </w:r>
      </w:del>
      <w:r w:rsidRPr="00FA2763">
        <w:rPr>
          <w:rFonts w:ascii="Arial" w:hAnsi="Arial" w:cs="Arial"/>
          <w:b/>
          <w:bCs/>
          <w:sz w:val="22"/>
          <w:szCs w:val="22"/>
          <w:rPrChange w:id="253" w:author="Jillian Pintye" w:date="2025-05-20T16:45:00Z">
            <w:rPr>
              <w:rFonts w:ascii="Arial" w:hAnsi="Arial" w:cs="Arial"/>
              <w:sz w:val="22"/>
              <w:szCs w:val="22"/>
            </w:rPr>
          </w:rPrChange>
        </w:rPr>
        <w:t xml:space="preserve">Methods: </w:t>
      </w:r>
    </w:p>
    <w:p w14:paraId="1D879858" w14:textId="77777777" w:rsidR="00775486" w:rsidRDefault="00775486" w:rsidP="00775486">
      <w:pPr>
        <w:rPr>
          <w:ins w:id="254" w:author="Jillian Pintye" w:date="2025-05-20T16:49:00Z"/>
          <w:rFonts w:ascii="Arial" w:hAnsi="Arial" w:cs="Arial"/>
          <w:sz w:val="22"/>
          <w:szCs w:val="22"/>
        </w:rPr>
      </w:pPr>
    </w:p>
    <w:p w14:paraId="2731579B" w14:textId="214FCE06" w:rsidR="00775486" w:rsidRDefault="00503CDB" w:rsidP="00775486">
      <w:pPr>
        <w:rPr>
          <w:ins w:id="255" w:author="Jillian Pintye" w:date="2025-05-20T16:53:00Z"/>
          <w:rFonts w:ascii="Arial" w:hAnsi="Arial" w:cs="Arial"/>
          <w:sz w:val="22"/>
          <w:szCs w:val="22"/>
        </w:rPr>
      </w:pPr>
      <w:r w:rsidRPr="00775486">
        <w:rPr>
          <w:rFonts w:ascii="Arial" w:hAnsi="Arial" w:cs="Arial"/>
          <w:sz w:val="22"/>
          <w:szCs w:val="22"/>
          <w:rPrChange w:id="256" w:author="Jillian Pintye" w:date="2025-05-20T16:49:00Z">
            <w:rPr/>
          </w:rPrChange>
        </w:rPr>
        <w:t xml:space="preserve">Study design: </w:t>
      </w:r>
      <w:r w:rsidR="005F331F" w:rsidRPr="00775486">
        <w:rPr>
          <w:rFonts w:ascii="Arial" w:hAnsi="Arial" w:cs="Arial"/>
          <w:sz w:val="22"/>
          <w:szCs w:val="22"/>
          <w:rPrChange w:id="257" w:author="Jillian Pintye" w:date="2025-05-20T16:49:00Z">
            <w:rPr/>
          </w:rPrChange>
        </w:rPr>
        <w:t>This study will use a c</w:t>
      </w:r>
      <w:r w:rsidR="0037262E" w:rsidRPr="00775486">
        <w:rPr>
          <w:rFonts w:ascii="Arial" w:hAnsi="Arial" w:cs="Arial"/>
          <w:sz w:val="22"/>
          <w:szCs w:val="22"/>
          <w:rPrChange w:id="258" w:author="Jillian Pintye" w:date="2025-05-20T16:49:00Z">
            <w:rPr/>
          </w:rPrChange>
        </w:rPr>
        <w:t xml:space="preserve">ross-sectional </w:t>
      </w:r>
      <w:ins w:id="259" w:author="Jillian Pintye" w:date="2025-05-20T16:51:00Z">
        <w:r w:rsidR="00775486">
          <w:rPr>
            <w:rFonts w:ascii="Arial" w:hAnsi="Arial" w:cs="Arial"/>
            <w:sz w:val="22"/>
            <w:szCs w:val="22"/>
          </w:rPr>
          <w:t xml:space="preserve">secondary </w:t>
        </w:r>
      </w:ins>
      <w:r w:rsidR="0037262E" w:rsidRPr="00775486">
        <w:rPr>
          <w:rFonts w:ascii="Arial" w:hAnsi="Arial" w:cs="Arial"/>
          <w:sz w:val="22"/>
          <w:szCs w:val="22"/>
          <w:rPrChange w:id="260" w:author="Jillian Pintye" w:date="2025-05-20T16:49:00Z">
            <w:rPr/>
          </w:rPrChange>
        </w:rPr>
        <w:t>analysis</w:t>
      </w:r>
      <w:r w:rsidR="005F331F" w:rsidRPr="00775486">
        <w:rPr>
          <w:rFonts w:ascii="Arial" w:hAnsi="Arial" w:cs="Arial"/>
          <w:sz w:val="22"/>
          <w:szCs w:val="22"/>
          <w:rPrChange w:id="261" w:author="Jillian Pintye" w:date="2025-05-20T16:49:00Z">
            <w:rPr/>
          </w:rPrChange>
        </w:rPr>
        <w:t xml:space="preserve"> of survey-based data. </w:t>
      </w:r>
      <w:del w:id="262" w:author="Jillian Pintye" w:date="2025-05-20T16:51:00Z">
        <w:r w:rsidR="005F331F" w:rsidRPr="00775486" w:rsidDel="00775486">
          <w:rPr>
            <w:rFonts w:ascii="Arial" w:hAnsi="Arial" w:cs="Arial"/>
            <w:sz w:val="22"/>
            <w:szCs w:val="22"/>
            <w:rPrChange w:id="263" w:author="Jillian Pintye" w:date="2025-05-20T16:49:00Z">
              <w:rPr/>
            </w:rPrChange>
          </w:rPr>
          <w:delText>The data were originally collected during</w:delText>
        </w:r>
        <w:r w:rsidR="0037262E" w:rsidRPr="00775486" w:rsidDel="00775486">
          <w:rPr>
            <w:rFonts w:ascii="Arial" w:hAnsi="Arial" w:cs="Arial"/>
            <w:sz w:val="22"/>
            <w:szCs w:val="22"/>
            <w:rPrChange w:id="264" w:author="Jillian Pintye" w:date="2025-05-20T16:49:00Z">
              <w:rPr/>
            </w:rPrChange>
          </w:rPr>
          <w:delText xml:space="preserve"> an enrollment visit for the </w:delText>
        </w:r>
        <w:r w:rsidR="005F331F" w:rsidRPr="00775486" w:rsidDel="00775486">
          <w:rPr>
            <w:rFonts w:ascii="Arial" w:hAnsi="Arial" w:cs="Arial"/>
            <w:sz w:val="22"/>
            <w:szCs w:val="22"/>
            <w:rPrChange w:id="265" w:author="Jillian Pintye" w:date="2025-05-20T16:49:00Z">
              <w:rPr/>
            </w:rPrChange>
          </w:rPr>
          <w:delText xml:space="preserve">Adolescent Girls and Young Women Pharmacy-based Pre-Exposure Prophylaxis Randomized Control Trial (AGYW PrEP RCT). </w:delText>
        </w:r>
      </w:del>
      <w:ins w:id="266" w:author="Jillian Pintye" w:date="2025-05-20T16:51:00Z">
        <w:r w:rsidR="00775486" w:rsidRPr="00775486">
          <w:rPr>
            <w:rFonts w:ascii="Arial" w:hAnsi="Arial" w:cs="Arial"/>
            <w:sz w:val="22"/>
            <w:szCs w:val="22"/>
          </w:rPr>
          <w:t xml:space="preserve">We </w:t>
        </w:r>
        <w:r w:rsidR="00775486">
          <w:rPr>
            <w:rFonts w:ascii="Arial" w:hAnsi="Arial" w:cs="Arial"/>
            <w:sz w:val="22"/>
            <w:szCs w:val="22"/>
          </w:rPr>
          <w:t xml:space="preserve">will </w:t>
        </w:r>
        <w:r w:rsidR="00775486" w:rsidRPr="00775486">
          <w:rPr>
            <w:rFonts w:ascii="Arial" w:hAnsi="Arial" w:cs="Arial"/>
            <w:sz w:val="22"/>
            <w:szCs w:val="22"/>
          </w:rPr>
          <w:t xml:space="preserve">analyze </w:t>
        </w:r>
        <w:r w:rsidR="00775486">
          <w:rPr>
            <w:rFonts w:ascii="Arial" w:hAnsi="Arial" w:cs="Arial"/>
            <w:sz w:val="22"/>
            <w:szCs w:val="22"/>
          </w:rPr>
          <w:t xml:space="preserve">enrollment </w:t>
        </w:r>
        <w:r w:rsidR="00775486" w:rsidRPr="00775486">
          <w:rPr>
            <w:rFonts w:ascii="Arial" w:hAnsi="Arial" w:cs="Arial"/>
            <w:sz w:val="22"/>
            <w:szCs w:val="22"/>
          </w:rPr>
          <w:t xml:space="preserve">data from an ongoing cluster-randomized trial comparing pharmacy-based PrEP delivery models among AGYW at 20 retail pharmacies in Kisumu, Kenya (NCT05467306). </w:t>
        </w:r>
      </w:ins>
      <w:ins w:id="267" w:author="Jillian Pintye" w:date="2025-05-20T16:54:00Z">
        <w:r w:rsidR="00775486">
          <w:rPr>
            <w:rFonts w:ascii="Arial" w:hAnsi="Arial" w:cs="Arial"/>
            <w:sz w:val="22"/>
            <w:szCs w:val="22"/>
          </w:rPr>
          <w:t xml:space="preserve">Enrollment commenced in March 2023 and was completed in May 2025. </w:t>
        </w:r>
      </w:ins>
      <w:ins w:id="268" w:author="Jillian Pintye" w:date="2025-05-20T16:51:00Z">
        <w:r w:rsidR="00775486" w:rsidRPr="00775486">
          <w:rPr>
            <w:rFonts w:ascii="Arial" w:hAnsi="Arial" w:cs="Arial"/>
            <w:sz w:val="22"/>
            <w:szCs w:val="22"/>
          </w:rPr>
          <w:t>All AGYW (15-24 years) purchasing contraception (</w:t>
        </w:r>
        <w:del w:id="269" w:author="David A Katz" w:date="2025-05-21T13:10:00Z">
          <w:r w:rsidR="00775486" w:rsidRPr="00775486" w:rsidDel="00CD64D6">
            <w:rPr>
              <w:rFonts w:ascii="Arial" w:hAnsi="Arial" w:cs="Arial"/>
              <w:sz w:val="22"/>
              <w:szCs w:val="22"/>
            </w:rPr>
            <w:delText>EC</w:delText>
          </w:r>
        </w:del>
      </w:ins>
      <w:ins w:id="270" w:author="David A Katz" w:date="2025-05-21T13:10:00Z">
        <w:r w:rsidR="00CD64D6">
          <w:rPr>
            <w:rFonts w:ascii="Arial" w:hAnsi="Arial" w:cs="Arial"/>
            <w:sz w:val="22"/>
            <w:szCs w:val="22"/>
          </w:rPr>
          <w:t>emergency contraception</w:t>
        </w:r>
      </w:ins>
      <w:ins w:id="271" w:author="Jillian Pintye" w:date="2025-05-20T16:51:00Z">
        <w:r w:rsidR="00775486" w:rsidRPr="00775486">
          <w:rPr>
            <w:rFonts w:ascii="Arial" w:hAnsi="Arial" w:cs="Arial"/>
            <w:sz w:val="22"/>
            <w:szCs w:val="22"/>
          </w:rPr>
          <w:t>, oral pills, injectables, implants, condoms) at retail pharmacies were eligible</w:t>
        </w:r>
      </w:ins>
      <w:ins w:id="272" w:author="Jillian Pintye" w:date="2025-05-20T16:52:00Z">
        <w:r w:rsidR="00775486">
          <w:rPr>
            <w:rFonts w:ascii="Arial" w:hAnsi="Arial" w:cs="Arial"/>
            <w:sz w:val="22"/>
            <w:szCs w:val="22"/>
          </w:rPr>
          <w:t xml:space="preserve"> for the parent study</w:t>
        </w:r>
      </w:ins>
      <w:ins w:id="273" w:author="Jillian Pintye" w:date="2025-05-20T16:51:00Z">
        <w:r w:rsidR="00775486" w:rsidRPr="00775486">
          <w:rPr>
            <w:rFonts w:ascii="Arial" w:hAnsi="Arial" w:cs="Arial"/>
            <w:sz w:val="22"/>
            <w:szCs w:val="22"/>
          </w:rPr>
          <w:t xml:space="preserve">. </w:t>
        </w:r>
      </w:ins>
      <w:ins w:id="274" w:author="Jillian Pintye" w:date="2025-05-20T16:52:00Z">
        <w:r w:rsidR="00775486">
          <w:rPr>
            <w:rFonts w:ascii="Arial" w:hAnsi="Arial" w:cs="Arial"/>
            <w:sz w:val="22"/>
            <w:szCs w:val="22"/>
          </w:rPr>
          <w:t xml:space="preserve">For the proposed study, we will include data from all participants ≥18 years based on WHO ACE-IQ guidelines. </w:t>
        </w:r>
      </w:ins>
      <w:ins w:id="275" w:author="Jillian Pintye" w:date="2025-05-20T16:54:00Z">
        <w:r w:rsidR="00775486">
          <w:rPr>
            <w:rFonts w:ascii="Arial" w:hAnsi="Arial" w:cs="Arial"/>
            <w:sz w:val="22"/>
            <w:szCs w:val="22"/>
          </w:rPr>
          <w:t xml:space="preserve">We will exclude participants who did not reply to at least 26 </w:t>
        </w:r>
      </w:ins>
      <w:ins w:id="276" w:author="David A Katz" w:date="2025-05-21T13:08:00Z">
        <w:r w:rsidR="00CD64D6">
          <w:rPr>
            <w:rFonts w:ascii="Arial" w:hAnsi="Arial" w:cs="Arial"/>
            <w:sz w:val="22"/>
            <w:szCs w:val="22"/>
          </w:rPr>
          <w:t xml:space="preserve">of the 30 </w:t>
        </w:r>
      </w:ins>
      <w:ins w:id="277" w:author="Jillian Pintye" w:date="2025-05-20T16:54:00Z">
        <w:r w:rsidR="00775486">
          <w:rPr>
            <w:rFonts w:ascii="Arial" w:hAnsi="Arial" w:cs="Arial"/>
            <w:sz w:val="22"/>
            <w:szCs w:val="22"/>
          </w:rPr>
          <w:t>ACE indicators.</w:t>
        </w:r>
      </w:ins>
    </w:p>
    <w:p w14:paraId="575F6D13" w14:textId="77777777" w:rsidR="00775486" w:rsidRDefault="00775486" w:rsidP="00775486">
      <w:pPr>
        <w:rPr>
          <w:ins w:id="278" w:author="Jillian Pintye" w:date="2025-05-20T16:53:00Z"/>
          <w:rFonts w:ascii="Arial" w:hAnsi="Arial" w:cs="Arial"/>
          <w:sz w:val="22"/>
          <w:szCs w:val="22"/>
        </w:rPr>
      </w:pPr>
    </w:p>
    <w:p w14:paraId="6BA8E274" w14:textId="39E0281B" w:rsidR="0037262E" w:rsidRDefault="00775486" w:rsidP="00775486">
      <w:pPr>
        <w:rPr>
          <w:ins w:id="279" w:author="Jillian Pintye" w:date="2025-05-20T16:56:00Z"/>
          <w:rFonts w:ascii="Arial" w:hAnsi="Arial" w:cs="Arial"/>
          <w:sz w:val="22"/>
          <w:szCs w:val="22"/>
        </w:rPr>
      </w:pPr>
      <w:ins w:id="280" w:author="Jillian Pintye" w:date="2025-05-20T16:56:00Z">
        <w:r>
          <w:rPr>
            <w:rFonts w:ascii="Arial" w:hAnsi="Arial" w:cs="Arial"/>
            <w:sz w:val="22"/>
            <w:szCs w:val="22"/>
          </w:rPr>
          <w:t xml:space="preserve">Data collection: </w:t>
        </w:r>
      </w:ins>
      <w:ins w:id="281" w:author="Jillian Pintye" w:date="2025-05-20T16:52:00Z">
        <w:r>
          <w:rPr>
            <w:rFonts w:ascii="Arial" w:hAnsi="Arial" w:cs="Arial"/>
            <w:sz w:val="22"/>
            <w:szCs w:val="22"/>
          </w:rPr>
          <w:t>A</w:t>
        </w:r>
      </w:ins>
      <w:ins w:id="282" w:author="Jillian Pintye" w:date="2025-05-20T16:53:00Z">
        <w:r>
          <w:rPr>
            <w:rFonts w:ascii="Arial" w:hAnsi="Arial" w:cs="Arial"/>
            <w:sz w:val="22"/>
            <w:szCs w:val="22"/>
          </w:rPr>
          <w:t>ll d</w:t>
        </w:r>
      </w:ins>
      <w:ins w:id="283" w:author="Jillian Pintye" w:date="2025-05-20T16:51:00Z">
        <w:r w:rsidRPr="00775486">
          <w:rPr>
            <w:rFonts w:ascii="Arial" w:hAnsi="Arial" w:cs="Arial"/>
            <w:sz w:val="22"/>
            <w:szCs w:val="22"/>
          </w:rPr>
          <w:t>ata on sociodemographic characteristics, sexual behaviors, and reproductive health knowledge, attitudes, and practices were ascertained by trained study staff.</w:t>
        </w:r>
      </w:ins>
      <w:ins w:id="284" w:author="Jillian Pintye" w:date="2025-05-20T16:53:00Z">
        <w:r>
          <w:rPr>
            <w:rFonts w:ascii="Arial" w:hAnsi="Arial" w:cs="Arial"/>
            <w:sz w:val="22"/>
            <w:szCs w:val="22"/>
          </w:rPr>
          <w:t xml:space="preserve"> </w:t>
        </w:r>
      </w:ins>
      <w:r w:rsidR="00425322" w:rsidRPr="00775486">
        <w:rPr>
          <w:rFonts w:ascii="Arial" w:hAnsi="Arial" w:cs="Arial"/>
          <w:sz w:val="22"/>
          <w:szCs w:val="22"/>
          <w:rPrChange w:id="285" w:author="Jillian Pintye" w:date="2025-05-20T16:49:00Z">
            <w:rPr/>
          </w:rPrChange>
        </w:rPr>
        <w:t xml:space="preserve">Data collection included separate instruments for </w:t>
      </w:r>
      <w:del w:id="286" w:author="Jillian Pintye" w:date="2025-05-20T16:53:00Z">
        <w:r w:rsidR="00425322" w:rsidRPr="00775486" w:rsidDel="00775486">
          <w:rPr>
            <w:rFonts w:ascii="Arial" w:hAnsi="Arial" w:cs="Arial"/>
            <w:sz w:val="22"/>
            <w:szCs w:val="22"/>
            <w:rPrChange w:id="287" w:author="Jillian Pintye" w:date="2025-05-20T16:49:00Z">
              <w:rPr/>
            </w:rPrChange>
          </w:rPr>
          <w:delText xml:space="preserve">demographics and </w:delText>
        </w:r>
      </w:del>
      <w:r w:rsidR="00425322" w:rsidRPr="00775486">
        <w:rPr>
          <w:rFonts w:ascii="Arial" w:hAnsi="Arial" w:cs="Arial"/>
          <w:sz w:val="22"/>
          <w:szCs w:val="22"/>
          <w:rPrChange w:id="288" w:author="Jillian Pintye" w:date="2025-05-20T16:49:00Z">
            <w:rPr/>
          </w:rPrChange>
        </w:rPr>
        <w:t xml:space="preserve">ACE-IQ responses, using </w:t>
      </w:r>
      <w:proofErr w:type="spellStart"/>
      <w:r w:rsidR="00425322" w:rsidRPr="00775486">
        <w:rPr>
          <w:rFonts w:ascii="Arial" w:hAnsi="Arial" w:cs="Arial"/>
          <w:sz w:val="22"/>
          <w:szCs w:val="22"/>
          <w:rPrChange w:id="289" w:author="Jillian Pintye" w:date="2025-05-20T16:49:00Z">
            <w:rPr/>
          </w:rPrChange>
        </w:rPr>
        <w:t>REDCap</w:t>
      </w:r>
      <w:proofErr w:type="spellEnd"/>
      <w:r w:rsidR="00425322" w:rsidRPr="00775486">
        <w:rPr>
          <w:rFonts w:ascii="Arial" w:hAnsi="Arial" w:cs="Arial"/>
          <w:sz w:val="22"/>
          <w:szCs w:val="22"/>
          <w:rPrChange w:id="290" w:author="Jillian Pintye" w:date="2025-05-20T16:49:00Z">
            <w:rPr/>
          </w:rPrChange>
        </w:rPr>
        <w:t xml:space="preserve">. </w:t>
      </w:r>
    </w:p>
    <w:p w14:paraId="71E1E3C8" w14:textId="77777777" w:rsidR="00775486" w:rsidRDefault="00775486" w:rsidP="00775486">
      <w:pPr>
        <w:rPr>
          <w:ins w:id="291" w:author="Jillian Pintye" w:date="2025-05-20T16:57:00Z"/>
          <w:rFonts w:ascii="Arial" w:hAnsi="Arial" w:cs="Arial"/>
          <w:sz w:val="22"/>
          <w:szCs w:val="22"/>
        </w:rPr>
      </w:pPr>
    </w:p>
    <w:p w14:paraId="6A328456" w14:textId="17DDAFC4" w:rsidR="00775486" w:rsidRDefault="00775486" w:rsidP="00775486">
      <w:pPr>
        <w:rPr>
          <w:ins w:id="292" w:author="Jillian Pintye" w:date="2025-05-20T16:58:00Z"/>
          <w:rFonts w:ascii="Arial" w:hAnsi="Arial" w:cs="Arial"/>
          <w:sz w:val="22"/>
          <w:szCs w:val="22"/>
        </w:rPr>
      </w:pPr>
      <w:ins w:id="293" w:author="Jillian Pintye" w:date="2025-05-20T16:58:00Z">
        <w:r>
          <w:rPr>
            <w:rFonts w:ascii="Arial" w:hAnsi="Arial" w:cs="Arial"/>
            <w:sz w:val="22"/>
            <w:szCs w:val="22"/>
          </w:rPr>
          <w:t>Data analysis:</w:t>
        </w:r>
      </w:ins>
    </w:p>
    <w:p w14:paraId="7CBE816C" w14:textId="77777777" w:rsidR="00775486" w:rsidRDefault="00775486" w:rsidP="00775486">
      <w:pPr>
        <w:rPr>
          <w:ins w:id="294" w:author="Jillian Pintye" w:date="2025-05-20T16:58:00Z"/>
          <w:rFonts w:ascii="Arial" w:hAnsi="Arial" w:cs="Arial"/>
          <w:sz w:val="22"/>
          <w:szCs w:val="22"/>
        </w:rPr>
      </w:pPr>
    </w:p>
    <w:p w14:paraId="02C2D6B4" w14:textId="3D5C7A39" w:rsidR="00775486" w:rsidRDefault="00775486" w:rsidP="00775486">
      <w:pPr>
        <w:rPr>
          <w:ins w:id="295" w:author="Jillian Pintye" w:date="2025-05-20T16:57:00Z"/>
          <w:rFonts w:ascii="Arial" w:hAnsi="Arial" w:cs="Arial"/>
          <w:sz w:val="22"/>
          <w:szCs w:val="22"/>
        </w:rPr>
      </w:pPr>
      <w:ins w:id="296" w:author="Jillian Pintye" w:date="2025-05-20T16:58:00Z">
        <w:r>
          <w:rPr>
            <w:rFonts w:ascii="Arial" w:hAnsi="Arial" w:cs="Arial"/>
            <w:sz w:val="22"/>
            <w:szCs w:val="22"/>
          </w:rPr>
          <w:t xml:space="preserve">Aim 1: </w:t>
        </w:r>
      </w:ins>
      <w:ins w:id="297" w:author="Jillian Pintye" w:date="2025-05-20T17:01:00Z">
        <w:r w:rsidR="00B43C8C">
          <w:rPr>
            <w:rFonts w:ascii="Arial" w:hAnsi="Arial" w:cs="Arial"/>
            <w:sz w:val="22"/>
            <w:szCs w:val="22"/>
          </w:rPr>
          <w:t>Frequency of ACEs will be</w:t>
        </w:r>
      </w:ins>
      <w:ins w:id="298" w:author="Jillian Pintye" w:date="2025-05-20T16:58:00Z">
        <w:r w:rsidR="00B43C8C">
          <w:rPr>
            <w:rFonts w:ascii="Arial" w:hAnsi="Arial" w:cs="Arial"/>
            <w:sz w:val="22"/>
            <w:szCs w:val="22"/>
          </w:rPr>
          <w:t xml:space="preserve"> assessed using participants</w:t>
        </w:r>
      </w:ins>
      <w:ins w:id="299" w:author="Jillian Pintye" w:date="2025-05-20T16:59:00Z">
        <w:r w:rsidR="00B43C8C">
          <w:rPr>
            <w:rFonts w:ascii="Arial" w:hAnsi="Arial" w:cs="Arial"/>
            <w:sz w:val="22"/>
            <w:szCs w:val="22"/>
          </w:rPr>
          <w:t>’</w:t>
        </w:r>
      </w:ins>
      <w:ins w:id="300" w:author="Jillian Pintye" w:date="2025-05-20T16:58:00Z">
        <w:r w:rsidR="00B43C8C">
          <w:rPr>
            <w:rFonts w:ascii="Arial" w:hAnsi="Arial" w:cs="Arial"/>
            <w:sz w:val="22"/>
            <w:szCs w:val="22"/>
          </w:rPr>
          <w:t xml:space="preserve"> responses to 30 unique ACE indicators, each falling within an ACE domain. These 13 domains provide insight into global adversity these young women may face. Each indicator will be code</w:t>
        </w:r>
        <w:del w:id="301" w:author="David A Katz" w:date="2025-05-21T13:11:00Z">
          <w:r w:rsidR="00B43C8C" w:rsidDel="00CD64D6">
            <w:rPr>
              <w:rFonts w:ascii="Arial" w:hAnsi="Arial" w:cs="Arial"/>
              <w:sz w:val="22"/>
              <w:szCs w:val="22"/>
            </w:rPr>
            <w:delText>s</w:delText>
          </w:r>
        </w:del>
      </w:ins>
      <w:ins w:id="302" w:author="David A Katz" w:date="2025-05-21T13:11:00Z">
        <w:r w:rsidR="00CD64D6">
          <w:rPr>
            <w:rFonts w:ascii="Arial" w:hAnsi="Arial" w:cs="Arial"/>
            <w:sz w:val="22"/>
            <w:szCs w:val="22"/>
          </w:rPr>
          <w:t>d</w:t>
        </w:r>
      </w:ins>
      <w:ins w:id="303" w:author="Jillian Pintye" w:date="2025-05-20T16:58:00Z">
        <w:r w:rsidR="00B43C8C">
          <w:rPr>
            <w:rFonts w:ascii="Arial" w:hAnsi="Arial" w:cs="Arial"/>
            <w:sz w:val="22"/>
            <w:szCs w:val="22"/>
          </w:rPr>
          <w:t xml:space="preserve"> as a binary variable (1 = having endured the experience, </w:t>
        </w:r>
        <w:commentRangeStart w:id="304"/>
        <w:r w:rsidR="00B43C8C">
          <w:rPr>
            <w:rFonts w:ascii="Arial" w:hAnsi="Arial" w:cs="Arial"/>
            <w:sz w:val="22"/>
            <w:szCs w:val="22"/>
          </w:rPr>
          <w:t>2 = not having to endure the experience</w:t>
        </w:r>
      </w:ins>
      <w:commentRangeEnd w:id="304"/>
      <w:r w:rsidR="00CD64D6">
        <w:rPr>
          <w:rStyle w:val="CommentReference"/>
        </w:rPr>
        <w:commentReference w:id="304"/>
      </w:r>
      <w:ins w:id="305" w:author="Jillian Pintye" w:date="2025-05-20T16:58:00Z">
        <w:r w:rsidR="00B43C8C">
          <w:rPr>
            <w:rFonts w:ascii="Arial" w:hAnsi="Arial" w:cs="Arial"/>
            <w:sz w:val="22"/>
            <w:szCs w:val="22"/>
          </w:rPr>
          <w:t>). A cumulative Total ACE Score will be calculated for each participant by summing the affirmative binary responses. The potential range of this score will be 0-30.</w:t>
        </w:r>
      </w:ins>
    </w:p>
    <w:p w14:paraId="71C07DDD" w14:textId="77777777" w:rsidR="00775486" w:rsidRDefault="00775486" w:rsidP="00775486">
      <w:pPr>
        <w:rPr>
          <w:ins w:id="306" w:author="Jillian Pintye" w:date="2025-05-20T16:56:00Z"/>
          <w:rFonts w:ascii="Arial" w:hAnsi="Arial" w:cs="Arial"/>
          <w:sz w:val="22"/>
          <w:szCs w:val="22"/>
        </w:rPr>
      </w:pPr>
    </w:p>
    <w:p w14:paraId="1D62285C" w14:textId="4E078EFF" w:rsidR="00B43C8C" w:rsidRDefault="00B43C8C" w:rsidP="00B43C8C">
      <w:pPr>
        <w:rPr>
          <w:ins w:id="307" w:author="Jillian Pintye" w:date="2025-05-20T16:59:00Z"/>
          <w:rFonts w:ascii="Arial" w:hAnsi="Arial" w:cs="Arial"/>
          <w:sz w:val="22"/>
          <w:szCs w:val="22"/>
        </w:rPr>
      </w:pPr>
      <w:ins w:id="308" w:author="Jillian Pintye" w:date="2025-05-20T16:59:00Z">
        <w:r>
          <w:rPr>
            <w:rFonts w:ascii="Arial" w:hAnsi="Arial" w:cs="Arial"/>
            <w:sz w:val="22"/>
            <w:szCs w:val="22"/>
          </w:rPr>
          <w:t>Aim 2:</w:t>
        </w:r>
      </w:ins>
      <w:ins w:id="309" w:author="Jillian Pintye" w:date="2025-05-20T17:01:00Z">
        <w:r w:rsidRPr="00B43C8C">
          <w:rPr>
            <w:rFonts w:ascii="Arial" w:hAnsi="Arial" w:cs="Arial"/>
            <w:sz w:val="22"/>
            <w:szCs w:val="22"/>
          </w:rPr>
          <w:t xml:space="preserve"> </w:t>
        </w:r>
        <w:commentRangeStart w:id="310"/>
        <w:r>
          <w:rPr>
            <w:rFonts w:ascii="Arial" w:hAnsi="Arial" w:cs="Arial"/>
            <w:sz w:val="22"/>
            <w:szCs w:val="22"/>
          </w:rPr>
          <w:t xml:space="preserve">Using separate Poisson regression models, </w:t>
        </w:r>
        <w:commentRangeEnd w:id="310"/>
        <w:r>
          <w:rPr>
            <w:rStyle w:val="CommentReference"/>
          </w:rPr>
          <w:commentReference w:id="310"/>
        </w:r>
        <w:r>
          <w:rPr>
            <w:rFonts w:ascii="Arial" w:hAnsi="Arial" w:cs="Arial"/>
            <w:sz w:val="22"/>
            <w:szCs w:val="22"/>
          </w:rPr>
          <w:t>we will test the association between having a high ACE score and behavioral characteristics:</w:t>
        </w:r>
      </w:ins>
    </w:p>
    <w:p w14:paraId="1714D887" w14:textId="0DDDE882" w:rsidR="00775486" w:rsidRPr="00B43C8C" w:rsidRDefault="00775486" w:rsidP="00B43C8C">
      <w:pPr>
        <w:pStyle w:val="ListParagraph"/>
        <w:numPr>
          <w:ilvl w:val="1"/>
          <w:numId w:val="24"/>
        </w:numPr>
        <w:rPr>
          <w:moveTo w:id="311" w:author="Jillian Pintye" w:date="2025-05-20T16:56:00Z"/>
          <w:rFonts w:ascii="Arial" w:hAnsi="Arial" w:cs="Arial"/>
          <w:sz w:val="22"/>
          <w:szCs w:val="22"/>
          <w:rPrChange w:id="312" w:author="Jillian Pintye" w:date="2025-05-20T16:59:00Z">
            <w:rPr>
              <w:moveTo w:id="313" w:author="Jillian Pintye" w:date="2025-05-20T16:56:00Z"/>
            </w:rPr>
          </w:rPrChange>
        </w:rPr>
      </w:pPr>
      <w:moveToRangeStart w:id="314" w:author="Jillian Pintye" w:date="2025-05-20T16:56:00Z" w:name="move198652602"/>
      <w:moveTo w:id="315" w:author="Jillian Pintye" w:date="2025-05-20T16:56:00Z">
        <w:r w:rsidRPr="00B43C8C">
          <w:rPr>
            <w:rFonts w:ascii="Arial" w:hAnsi="Arial" w:cs="Arial"/>
            <w:sz w:val="22"/>
            <w:szCs w:val="22"/>
            <w:rPrChange w:id="316" w:author="Jillian Pintye" w:date="2025-05-20T16:59:00Z">
              <w:rPr/>
            </w:rPrChange>
          </w:rPr>
          <w:t xml:space="preserve">Primary Exposure – </w:t>
        </w:r>
        <w:del w:id="317" w:author="Jillian Pintye" w:date="2025-05-20T16:59:00Z">
          <w:r w:rsidRPr="00B43C8C" w:rsidDel="00B43C8C">
            <w:rPr>
              <w:rFonts w:ascii="Arial" w:hAnsi="Arial" w:cs="Arial"/>
              <w:sz w:val="22"/>
              <w:szCs w:val="22"/>
              <w:rPrChange w:id="318" w:author="Jillian Pintye" w:date="2025-05-20T16:59:00Z">
                <w:rPr/>
              </w:rPrChange>
            </w:rPr>
            <w:delText>Adverse Childhood Experiences assessed using participants responses to 30 unique ACE indicators, each falling within an ACE domain. These 13 domains provide insight into global adversity these young women may face. Each indicator will be codes as a binary variable (1 = having endured the experience, 2 = not having to endure the experience). A cumulative Total ACE Score will be calculated for each participant by summing the affirmative binary responses. The potential range of this score will be 0-30. A binary ACE exposure group will be created for analysis. This</w:delText>
          </w:r>
        </w:del>
      </w:moveTo>
      <w:ins w:id="319" w:author="Jillian Pintye" w:date="2025-05-20T16:59:00Z">
        <w:r w:rsidR="00B43C8C" w:rsidRPr="00B43C8C">
          <w:rPr>
            <w:rFonts w:ascii="Arial" w:hAnsi="Arial" w:cs="Arial"/>
            <w:sz w:val="22"/>
            <w:szCs w:val="22"/>
            <w:rPrChange w:id="320" w:author="Jillian Pintye" w:date="2025-05-20T16:59:00Z">
              <w:rPr/>
            </w:rPrChange>
          </w:rPr>
          <w:t>ACE-IQ scores</w:t>
        </w:r>
      </w:ins>
      <w:moveTo w:id="321" w:author="Jillian Pintye" w:date="2025-05-20T16:56:00Z">
        <w:r w:rsidRPr="00B43C8C">
          <w:rPr>
            <w:rFonts w:ascii="Arial" w:hAnsi="Arial" w:cs="Arial"/>
            <w:sz w:val="22"/>
            <w:szCs w:val="22"/>
            <w:rPrChange w:id="322" w:author="Jillian Pintye" w:date="2025-05-20T16:59:00Z">
              <w:rPr/>
            </w:rPrChange>
          </w:rPr>
          <w:t xml:space="preserve"> will categorize</w:t>
        </w:r>
      </w:moveTo>
      <w:ins w:id="323" w:author="Jillian Pintye" w:date="2025-05-20T16:59:00Z">
        <w:r w:rsidR="00B43C8C" w:rsidRPr="00B43C8C">
          <w:rPr>
            <w:rFonts w:ascii="Arial" w:hAnsi="Arial" w:cs="Arial"/>
            <w:sz w:val="22"/>
            <w:szCs w:val="22"/>
            <w:rPrChange w:id="324" w:author="Jillian Pintye" w:date="2025-05-20T16:59:00Z">
              <w:rPr/>
            </w:rPrChange>
          </w:rPr>
          <w:t>d</w:t>
        </w:r>
      </w:ins>
      <w:ins w:id="325" w:author="David A Katz" w:date="2025-05-21T13:13:00Z">
        <w:r w:rsidR="00EC443F">
          <w:rPr>
            <w:rFonts w:ascii="Arial" w:hAnsi="Arial" w:cs="Arial"/>
            <w:sz w:val="22"/>
            <w:szCs w:val="22"/>
          </w:rPr>
          <w:t xml:space="preserve"> for</w:t>
        </w:r>
      </w:ins>
      <w:moveTo w:id="326" w:author="Jillian Pintye" w:date="2025-05-20T16:56:00Z">
        <w:r w:rsidRPr="00B43C8C">
          <w:rPr>
            <w:rFonts w:ascii="Arial" w:hAnsi="Arial" w:cs="Arial"/>
            <w:sz w:val="22"/>
            <w:szCs w:val="22"/>
            <w:rPrChange w:id="327" w:author="Jillian Pintye" w:date="2025-05-20T16:59:00Z">
              <w:rPr/>
            </w:rPrChange>
          </w:rPr>
          <w:t xml:space="preserve"> each participant as having a Low ACE Score </w:t>
        </w:r>
      </w:moveTo>
      <w:ins w:id="328" w:author="David A Katz" w:date="2025-05-21T13:14:00Z">
        <w:r w:rsidR="00EC443F">
          <w:rPr>
            <w:rFonts w:ascii="Arial" w:hAnsi="Arial" w:cs="Arial"/>
            <w:sz w:val="22"/>
            <w:szCs w:val="22"/>
          </w:rPr>
          <w:t>(</w:t>
        </w:r>
        <w:r w:rsidR="00EC443F" w:rsidRPr="003E0E16">
          <w:rPr>
            <w:rFonts w:ascii="Arial" w:hAnsi="Arial" w:cs="Arial"/>
            <w:sz w:val="22"/>
            <w:szCs w:val="22"/>
          </w:rPr>
          <w:t xml:space="preserve">3 or </w:t>
        </w:r>
        <w:r w:rsidR="00EC443F">
          <w:rPr>
            <w:rFonts w:ascii="Arial" w:hAnsi="Arial" w:cs="Arial"/>
            <w:sz w:val="22"/>
            <w:szCs w:val="22"/>
          </w:rPr>
          <w:t>fewer</w:t>
        </w:r>
        <w:r w:rsidR="00EC443F" w:rsidRPr="003E0E16">
          <w:rPr>
            <w:rFonts w:ascii="Arial" w:hAnsi="Arial" w:cs="Arial"/>
            <w:sz w:val="22"/>
            <w:szCs w:val="22"/>
          </w:rPr>
          <w:t xml:space="preserve"> affirmative ACE</w:t>
        </w:r>
        <w:r w:rsidR="00EC443F">
          <w:rPr>
            <w:rFonts w:ascii="Arial" w:hAnsi="Arial" w:cs="Arial"/>
            <w:sz w:val="22"/>
            <w:szCs w:val="22"/>
          </w:rPr>
          <w:t xml:space="preserve"> response</w:t>
        </w:r>
      </w:ins>
      <w:ins w:id="329" w:author="David A Katz" w:date="2025-05-21T13:15:00Z">
        <w:r w:rsidR="00EC443F">
          <w:rPr>
            <w:rFonts w:ascii="Arial" w:hAnsi="Arial" w:cs="Arial"/>
            <w:sz w:val="22"/>
            <w:szCs w:val="22"/>
          </w:rPr>
          <w:t>s</w:t>
        </w:r>
      </w:ins>
      <w:ins w:id="330" w:author="David A Katz" w:date="2025-05-21T13:14:00Z">
        <w:r w:rsidR="00EC443F">
          <w:rPr>
            <w:rFonts w:ascii="Arial" w:hAnsi="Arial" w:cs="Arial"/>
            <w:sz w:val="22"/>
            <w:szCs w:val="22"/>
          </w:rPr>
          <w:t>)</w:t>
        </w:r>
      </w:ins>
      <w:ins w:id="331" w:author="David A Katz" w:date="2025-05-21T13:15:00Z">
        <w:r w:rsidR="00EC443F">
          <w:rPr>
            <w:rFonts w:ascii="Arial" w:hAnsi="Arial" w:cs="Arial"/>
            <w:sz w:val="22"/>
            <w:szCs w:val="22"/>
          </w:rPr>
          <w:t xml:space="preserve"> </w:t>
        </w:r>
      </w:ins>
      <w:moveTo w:id="332" w:author="Jillian Pintye" w:date="2025-05-20T16:56:00Z">
        <w:r w:rsidRPr="00B43C8C">
          <w:rPr>
            <w:rFonts w:ascii="Arial" w:hAnsi="Arial" w:cs="Arial"/>
            <w:sz w:val="22"/>
            <w:szCs w:val="22"/>
            <w:rPrChange w:id="333" w:author="Jillian Pintye" w:date="2025-05-20T16:59:00Z">
              <w:rPr/>
            </w:rPrChange>
          </w:rPr>
          <w:t>or High ACE Score (</w:t>
        </w:r>
        <w:del w:id="334" w:author="David A Katz" w:date="2025-05-21T13:15:00Z">
          <w:r w:rsidRPr="00B43C8C" w:rsidDel="00EC443F">
            <w:rPr>
              <w:rFonts w:ascii="Arial" w:hAnsi="Arial" w:cs="Arial"/>
              <w:sz w:val="22"/>
              <w:szCs w:val="22"/>
              <w:rPrChange w:id="335" w:author="Jillian Pintye" w:date="2025-05-20T16:59:00Z">
                <w:rPr/>
              </w:rPrChange>
            </w:rPr>
            <w:delText xml:space="preserve">0 = 3 or </w:delText>
          </w:r>
        </w:del>
        <w:del w:id="336" w:author="David A Katz" w:date="2025-05-21T13:14:00Z">
          <w:r w:rsidRPr="00B43C8C" w:rsidDel="00EC443F">
            <w:rPr>
              <w:rFonts w:ascii="Arial" w:hAnsi="Arial" w:cs="Arial"/>
              <w:sz w:val="22"/>
              <w:szCs w:val="22"/>
              <w:rPrChange w:id="337" w:author="Jillian Pintye" w:date="2025-05-20T16:59:00Z">
                <w:rPr/>
              </w:rPrChange>
            </w:rPr>
            <w:delText>less</w:delText>
          </w:r>
        </w:del>
        <w:del w:id="338" w:author="David A Katz" w:date="2025-05-21T13:15:00Z">
          <w:r w:rsidRPr="00B43C8C" w:rsidDel="00EC443F">
            <w:rPr>
              <w:rFonts w:ascii="Arial" w:hAnsi="Arial" w:cs="Arial"/>
              <w:sz w:val="22"/>
              <w:szCs w:val="22"/>
              <w:rPrChange w:id="339" w:author="Jillian Pintye" w:date="2025-05-20T16:59:00Z">
                <w:rPr/>
              </w:rPrChange>
            </w:rPr>
            <w:delText xml:space="preserve"> affirmative ACE responses, 1 = </w:delText>
          </w:r>
        </w:del>
        <w:r w:rsidRPr="00B43C8C">
          <w:rPr>
            <w:rFonts w:ascii="Arial" w:hAnsi="Arial" w:cs="Arial"/>
            <w:sz w:val="22"/>
            <w:szCs w:val="22"/>
            <w:rPrChange w:id="340" w:author="Jillian Pintye" w:date="2025-05-20T16:59:00Z">
              <w:rPr/>
            </w:rPrChange>
          </w:rPr>
          <w:t>4 or more).</w:t>
        </w:r>
      </w:moveTo>
    </w:p>
    <w:p w14:paraId="15C3732F" w14:textId="5F718DC2" w:rsidR="00775486" w:rsidRDefault="00775486" w:rsidP="00775486">
      <w:pPr>
        <w:pStyle w:val="ListParagraph"/>
        <w:numPr>
          <w:ilvl w:val="1"/>
          <w:numId w:val="24"/>
        </w:numPr>
        <w:rPr>
          <w:moveTo w:id="341" w:author="Jillian Pintye" w:date="2025-05-20T16:56:00Z"/>
          <w:rFonts w:ascii="Arial" w:hAnsi="Arial" w:cs="Arial"/>
          <w:sz w:val="22"/>
          <w:szCs w:val="22"/>
        </w:rPr>
      </w:pPr>
      <w:moveTo w:id="342" w:author="Jillian Pintye" w:date="2025-05-20T16:56:00Z">
        <w:r>
          <w:rPr>
            <w:rFonts w:ascii="Arial" w:hAnsi="Arial" w:cs="Arial"/>
            <w:sz w:val="22"/>
            <w:szCs w:val="22"/>
          </w:rPr>
          <w:t>Outcomes – The primary outcomes are binary indicators of recent engagement in behaviors associated with increased risk of negative health outcome</w:t>
        </w:r>
      </w:moveTo>
      <w:ins w:id="343" w:author="David A Katz" w:date="2025-05-21T13:15:00Z">
        <w:r w:rsidR="00EC443F">
          <w:rPr>
            <w:rFonts w:ascii="Arial" w:hAnsi="Arial" w:cs="Arial"/>
            <w:sz w:val="22"/>
            <w:szCs w:val="22"/>
          </w:rPr>
          <w:t>s</w:t>
        </w:r>
      </w:ins>
      <w:moveTo w:id="344" w:author="Jillian Pintye" w:date="2025-05-20T16:56:00Z">
        <w:r>
          <w:rPr>
            <w:rFonts w:ascii="Arial" w:hAnsi="Arial" w:cs="Arial"/>
            <w:sz w:val="22"/>
            <w:szCs w:val="22"/>
          </w:rPr>
          <w:t xml:space="preserve">. </w:t>
        </w:r>
        <w:commentRangeStart w:id="345"/>
        <w:r>
          <w:rPr>
            <w:rFonts w:ascii="Arial" w:hAnsi="Arial" w:cs="Arial"/>
            <w:sz w:val="22"/>
            <w:szCs w:val="22"/>
          </w:rPr>
          <w:t xml:space="preserve">These will include engaging in </w:t>
        </w:r>
        <w:del w:id="346" w:author="David A Katz" w:date="2025-05-21T13:15:00Z">
          <w:r w:rsidDel="00EC443F">
            <w:rPr>
              <w:rFonts w:ascii="Arial" w:hAnsi="Arial" w:cs="Arial"/>
              <w:sz w:val="22"/>
              <w:szCs w:val="22"/>
            </w:rPr>
            <w:delText>unprotected</w:delText>
          </w:r>
        </w:del>
      </w:moveTo>
      <w:proofErr w:type="spellStart"/>
      <w:ins w:id="347" w:author="David A Katz" w:date="2025-05-21T13:15:00Z">
        <w:r w:rsidR="00EC443F">
          <w:rPr>
            <w:rFonts w:ascii="Arial" w:hAnsi="Arial" w:cs="Arial"/>
            <w:sz w:val="22"/>
            <w:szCs w:val="22"/>
          </w:rPr>
          <w:t>condomless</w:t>
        </w:r>
      </w:ins>
      <w:proofErr w:type="spellEnd"/>
      <w:moveTo w:id="348" w:author="Jillian Pintye" w:date="2025-05-20T16:56:00Z">
        <w:r>
          <w:rPr>
            <w:rFonts w:ascii="Arial" w:hAnsi="Arial" w:cs="Arial"/>
            <w:sz w:val="22"/>
            <w:szCs w:val="22"/>
          </w:rPr>
          <w:t xml:space="preserve"> sex, transactional sex, or </w:t>
        </w:r>
        <w:del w:id="349" w:author="David A Katz" w:date="2025-05-21T13:15:00Z">
          <w:r w:rsidDel="00EC443F">
            <w:rPr>
              <w:rFonts w:ascii="Arial" w:hAnsi="Arial" w:cs="Arial"/>
              <w:sz w:val="22"/>
              <w:szCs w:val="22"/>
            </w:rPr>
            <w:delText>using intravenous</w:delText>
          </w:r>
        </w:del>
      </w:moveTo>
      <w:ins w:id="350" w:author="David A Katz" w:date="2025-05-21T13:15:00Z">
        <w:r w:rsidR="00EC443F">
          <w:rPr>
            <w:rFonts w:ascii="Arial" w:hAnsi="Arial" w:cs="Arial"/>
            <w:sz w:val="22"/>
            <w:szCs w:val="22"/>
          </w:rPr>
          <w:t>injecting</w:t>
        </w:r>
      </w:ins>
      <w:moveTo w:id="351" w:author="Jillian Pintye" w:date="2025-05-20T16:56:00Z">
        <w:r>
          <w:rPr>
            <w:rFonts w:ascii="Arial" w:hAnsi="Arial" w:cs="Arial"/>
            <w:sz w:val="22"/>
            <w:szCs w:val="22"/>
          </w:rPr>
          <w:t xml:space="preserve"> drugs</w:t>
        </w:r>
      </w:moveTo>
      <w:ins w:id="352" w:author="David A Katz" w:date="2025-05-21T13:20:00Z">
        <w:r w:rsidR="00EC443F">
          <w:rPr>
            <w:rFonts w:ascii="Arial" w:hAnsi="Arial" w:cs="Arial"/>
            <w:sz w:val="22"/>
            <w:szCs w:val="22"/>
          </w:rPr>
          <w:t xml:space="preserve"> in the last 6 months</w:t>
        </w:r>
      </w:ins>
      <w:moveTo w:id="353" w:author="Jillian Pintye" w:date="2025-05-20T16:56:00Z">
        <w:r>
          <w:rPr>
            <w:rFonts w:ascii="Arial" w:hAnsi="Arial" w:cs="Arial"/>
            <w:sz w:val="22"/>
            <w:szCs w:val="22"/>
          </w:rPr>
          <w:t xml:space="preserve">. </w:t>
        </w:r>
      </w:moveTo>
      <w:commentRangeEnd w:id="345"/>
      <w:r w:rsidR="00B43C8C">
        <w:rPr>
          <w:rStyle w:val="CommentReference"/>
        </w:rPr>
        <w:commentReference w:id="345"/>
      </w:r>
      <w:moveTo w:id="354" w:author="Jillian Pintye" w:date="2025-05-20T16:56:00Z">
        <w:del w:id="355" w:author="Jillian Pintye" w:date="2025-05-20T17:01:00Z">
          <w:r w:rsidDel="00B43C8C">
            <w:rPr>
              <w:rFonts w:ascii="Arial" w:hAnsi="Arial" w:cs="Arial"/>
              <w:sz w:val="22"/>
              <w:szCs w:val="22"/>
            </w:rPr>
            <w:delText xml:space="preserve">These were also collected during enrollment to the RCT. </w:delText>
          </w:r>
        </w:del>
      </w:moveTo>
    </w:p>
    <w:p w14:paraId="06269823" w14:textId="4DD571E9" w:rsidR="00775486" w:rsidRDefault="00B43C8C" w:rsidP="00775486">
      <w:pPr>
        <w:pStyle w:val="ListParagraph"/>
        <w:numPr>
          <w:ilvl w:val="1"/>
          <w:numId w:val="24"/>
        </w:numPr>
        <w:rPr>
          <w:moveTo w:id="356" w:author="Jillian Pintye" w:date="2025-05-20T16:56:00Z"/>
          <w:rFonts w:ascii="Arial" w:hAnsi="Arial" w:cs="Arial"/>
          <w:sz w:val="22"/>
          <w:szCs w:val="22"/>
        </w:rPr>
      </w:pPr>
      <w:ins w:id="357" w:author="Jillian Pintye" w:date="2025-05-20T17:02:00Z">
        <w:r>
          <w:rPr>
            <w:rFonts w:ascii="Arial" w:hAnsi="Arial" w:cs="Arial"/>
            <w:sz w:val="22"/>
            <w:szCs w:val="22"/>
          </w:rPr>
          <w:lastRenderedPageBreak/>
          <w:t xml:space="preserve">Adjustment Variables: </w:t>
        </w:r>
      </w:ins>
      <w:moveTo w:id="358" w:author="Jillian Pintye" w:date="2025-05-20T16:56:00Z">
        <w:r w:rsidR="00775486">
          <w:rPr>
            <w:rFonts w:ascii="Arial" w:hAnsi="Arial" w:cs="Arial"/>
            <w:sz w:val="22"/>
            <w:szCs w:val="22"/>
          </w:rPr>
          <w:t xml:space="preserve">Key Covariates will be selected based on their potential to confound the ACEs-behavior association and were collected during enrollment to the RCT. </w:t>
        </w:r>
        <w:commentRangeStart w:id="359"/>
        <w:r w:rsidR="00775486">
          <w:rPr>
            <w:rFonts w:ascii="Arial" w:hAnsi="Arial" w:cs="Arial"/>
            <w:sz w:val="22"/>
            <w:szCs w:val="22"/>
          </w:rPr>
          <w:t xml:space="preserve">Age, education level and area of residence will be categorized to provide insights into any protective or confounding factors. </w:t>
        </w:r>
      </w:moveTo>
      <w:commentRangeEnd w:id="359"/>
      <w:r>
        <w:rPr>
          <w:rStyle w:val="CommentReference"/>
        </w:rPr>
        <w:commentReference w:id="359"/>
      </w:r>
    </w:p>
    <w:moveToRangeEnd w:id="314"/>
    <w:p w14:paraId="744D8482" w14:textId="77777777" w:rsidR="00775486" w:rsidRDefault="00775486" w:rsidP="00775486">
      <w:pPr>
        <w:rPr>
          <w:ins w:id="360" w:author="Jillian Pintye" w:date="2025-05-20T17:03:00Z"/>
          <w:rFonts w:ascii="Arial" w:hAnsi="Arial" w:cs="Arial"/>
          <w:sz w:val="22"/>
          <w:szCs w:val="22"/>
        </w:rPr>
      </w:pPr>
    </w:p>
    <w:p w14:paraId="5E2D2ECC" w14:textId="004112C8" w:rsidR="00B43C8C" w:rsidRDefault="00B43C8C" w:rsidP="00B43C8C">
      <w:pPr>
        <w:rPr>
          <w:ins w:id="361" w:author="Jillian Pintye" w:date="2025-05-20T17:03:00Z"/>
          <w:rFonts w:ascii="Arial" w:hAnsi="Arial" w:cs="Arial"/>
          <w:sz w:val="22"/>
          <w:szCs w:val="22"/>
        </w:rPr>
      </w:pPr>
      <w:ins w:id="362" w:author="Jillian Pintye" w:date="2025-05-20T17:03:00Z">
        <w:r w:rsidRPr="0030654D">
          <w:rPr>
            <w:rFonts w:ascii="Arial" w:hAnsi="Arial" w:cs="Arial"/>
            <w:sz w:val="22"/>
            <w:szCs w:val="22"/>
          </w:rPr>
          <w:t xml:space="preserve">Study Power: </w:t>
        </w:r>
        <w:commentRangeStart w:id="363"/>
        <w:r>
          <w:rPr>
            <w:rFonts w:ascii="Arial" w:hAnsi="Arial" w:cs="Arial"/>
            <w:sz w:val="22"/>
            <w:szCs w:val="22"/>
          </w:rPr>
          <w:t>Still Calculating</w:t>
        </w:r>
      </w:ins>
      <w:commentRangeEnd w:id="363"/>
      <w:ins w:id="364" w:author="Jillian Pintye" w:date="2025-05-20T17:05:00Z">
        <w:r>
          <w:rPr>
            <w:rStyle w:val="CommentReference"/>
          </w:rPr>
          <w:commentReference w:id="363"/>
        </w:r>
      </w:ins>
    </w:p>
    <w:p w14:paraId="06693C54" w14:textId="77777777" w:rsidR="00B43C8C" w:rsidRDefault="00B43C8C" w:rsidP="00B43C8C">
      <w:pPr>
        <w:rPr>
          <w:ins w:id="365" w:author="Jillian Pintye" w:date="2025-05-20T17:03:00Z"/>
          <w:rFonts w:ascii="Arial" w:hAnsi="Arial" w:cs="Arial"/>
          <w:sz w:val="22"/>
          <w:szCs w:val="22"/>
        </w:rPr>
      </w:pPr>
    </w:p>
    <w:p w14:paraId="0E3C0B6E" w14:textId="0C67A169" w:rsidR="00B43C8C" w:rsidRPr="00B43C8C" w:rsidRDefault="00B43C8C">
      <w:pPr>
        <w:pStyle w:val="ListParagraph"/>
        <w:numPr>
          <w:ilvl w:val="0"/>
          <w:numId w:val="26"/>
        </w:numPr>
        <w:rPr>
          <w:ins w:id="366" w:author="Jillian Pintye" w:date="2025-05-20T17:03:00Z"/>
          <w:rFonts w:ascii="Arial" w:hAnsi="Arial" w:cs="Arial"/>
          <w:b/>
          <w:bCs/>
          <w:sz w:val="22"/>
          <w:szCs w:val="22"/>
          <w:rPrChange w:id="367" w:author="Jillian Pintye" w:date="2025-05-20T17:05:00Z">
            <w:rPr>
              <w:ins w:id="368" w:author="Jillian Pintye" w:date="2025-05-20T17:03:00Z"/>
            </w:rPr>
          </w:rPrChange>
        </w:rPr>
        <w:pPrChange w:id="369" w:author="Jillian Pintye" w:date="2025-05-20T17:05:00Z">
          <w:pPr>
            <w:pStyle w:val="ListParagraph"/>
            <w:numPr>
              <w:numId w:val="27"/>
            </w:numPr>
            <w:ind w:left="360" w:hanging="360"/>
          </w:pPr>
        </w:pPrChange>
      </w:pPr>
      <w:ins w:id="370" w:author="Jillian Pintye" w:date="2025-05-20T17:03:00Z">
        <w:r w:rsidRPr="00B43C8C">
          <w:rPr>
            <w:rFonts w:ascii="Arial" w:hAnsi="Arial" w:cs="Arial"/>
            <w:b/>
            <w:bCs/>
            <w:sz w:val="22"/>
            <w:szCs w:val="22"/>
            <w:rPrChange w:id="371" w:author="Jillian Pintye" w:date="2025-05-20T17:05:00Z">
              <w:rPr/>
            </w:rPrChange>
          </w:rPr>
          <w:t>Ethical considerations</w:t>
        </w:r>
      </w:ins>
    </w:p>
    <w:p w14:paraId="308F352E" w14:textId="7D268530" w:rsidR="00B43C8C" w:rsidRPr="00A01978" w:rsidRDefault="00B43C8C" w:rsidP="00B43C8C">
      <w:pPr>
        <w:rPr>
          <w:ins w:id="372" w:author="Jillian Pintye" w:date="2025-05-20T17:03:00Z"/>
          <w:rFonts w:ascii="Arial" w:hAnsi="Arial" w:cs="Arial"/>
          <w:sz w:val="22"/>
          <w:szCs w:val="22"/>
        </w:rPr>
      </w:pPr>
      <w:ins w:id="373" w:author="Jillian Pintye" w:date="2025-05-20T17:03:00Z">
        <w:r w:rsidRPr="00A01978">
          <w:rPr>
            <w:rFonts w:ascii="Arial" w:eastAsia="DengXian" w:hAnsi="Arial" w:cs="Arial"/>
            <w:color w:val="000000"/>
            <w:sz w:val="22"/>
            <w:szCs w:val="22"/>
            <w:lang w:eastAsia="zh-CN"/>
          </w:rPr>
          <w:t xml:space="preserve">Prior to commencement, the </w:t>
        </w:r>
        <w:r>
          <w:rPr>
            <w:rFonts w:ascii="Arial" w:eastAsia="DengXian" w:hAnsi="Arial" w:cs="Arial"/>
            <w:color w:val="000000"/>
            <w:sz w:val="22"/>
            <w:szCs w:val="22"/>
            <w:lang w:eastAsia="zh-CN"/>
          </w:rPr>
          <w:t>AGYW Pharmacy PrEP RCT</w:t>
        </w:r>
        <w:r w:rsidRPr="00A01978">
          <w:rPr>
            <w:rFonts w:ascii="Arial" w:eastAsia="DengXian" w:hAnsi="Arial" w:cs="Arial"/>
            <w:color w:val="000000"/>
            <w:sz w:val="22"/>
            <w:szCs w:val="22"/>
            <w:lang w:eastAsia="zh-CN"/>
          </w:rPr>
          <w:t xml:space="preserve"> received approval from</w:t>
        </w:r>
      </w:ins>
      <w:ins w:id="374" w:author="Jillian Pintye" w:date="2025-05-20T17:05:00Z">
        <w:r>
          <w:rPr>
            <w:rFonts w:ascii="Arial" w:eastAsia="DengXian" w:hAnsi="Arial" w:cs="Arial"/>
            <w:color w:val="000000"/>
            <w:sz w:val="22"/>
            <w:szCs w:val="22"/>
            <w:lang w:eastAsia="zh-CN"/>
          </w:rPr>
          <w:t xml:space="preserve"> </w:t>
        </w:r>
      </w:ins>
      <w:ins w:id="375" w:author="Jillian Pintye" w:date="2025-05-20T17:03:00Z">
        <w:r w:rsidRPr="00A01978">
          <w:rPr>
            <w:rFonts w:ascii="Arial" w:eastAsia="DengXian" w:hAnsi="Arial" w:cs="Arial"/>
            <w:color w:val="000000"/>
            <w:sz w:val="22"/>
            <w:szCs w:val="22"/>
            <w:lang w:eastAsia="zh-CN"/>
          </w:rPr>
          <w:t>the University of Washington Institutional Review Board (IRB)</w:t>
        </w:r>
      </w:ins>
      <w:ins w:id="376" w:author="Jillian Pintye" w:date="2025-05-20T17:05:00Z">
        <w:r>
          <w:rPr>
            <w:rFonts w:ascii="Arial" w:eastAsia="DengXian" w:hAnsi="Arial" w:cs="Arial"/>
            <w:color w:val="000000"/>
            <w:sz w:val="22"/>
            <w:szCs w:val="22"/>
            <w:lang w:eastAsia="zh-CN"/>
          </w:rPr>
          <w:t xml:space="preserve"> and</w:t>
        </w:r>
      </w:ins>
      <w:ins w:id="377" w:author="Jillian Pintye" w:date="2025-05-20T17:03:00Z">
        <w:r w:rsidRPr="00A01978">
          <w:rPr>
            <w:rFonts w:ascii="Arial" w:eastAsia="DengXian" w:hAnsi="Arial" w:cs="Arial"/>
            <w:color w:val="000000"/>
            <w:sz w:val="22"/>
            <w:szCs w:val="22"/>
            <w:lang w:eastAsia="zh-CN"/>
          </w:rPr>
          <w:t xml:space="preserve"> the</w:t>
        </w:r>
        <w:r>
          <w:rPr>
            <w:rFonts w:ascii="Arial" w:eastAsia="DengXian" w:hAnsi="Arial" w:cs="Arial"/>
            <w:color w:val="000000"/>
            <w:sz w:val="22"/>
            <w:szCs w:val="22"/>
            <w:lang w:eastAsia="zh-CN"/>
          </w:rPr>
          <w:t xml:space="preserve"> Kenya Medical Research Institute (KEMRI)</w:t>
        </w:r>
        <w:r w:rsidRPr="00A01978">
          <w:rPr>
            <w:rFonts w:ascii="Arial" w:eastAsia="DengXian" w:hAnsi="Arial" w:cs="Arial"/>
            <w:color w:val="000000"/>
            <w:sz w:val="22"/>
            <w:szCs w:val="22"/>
            <w:lang w:eastAsia="zh-CN"/>
          </w:rPr>
          <w:t xml:space="preserve">. All </w:t>
        </w:r>
        <w:r>
          <w:rPr>
            <w:rFonts w:ascii="Arial" w:eastAsia="DengXian" w:hAnsi="Arial" w:cs="Arial"/>
            <w:color w:val="000000"/>
            <w:sz w:val="22"/>
            <w:szCs w:val="22"/>
            <w:lang w:eastAsia="zh-CN"/>
          </w:rPr>
          <w:t>AGYW</w:t>
        </w:r>
        <w:r w:rsidRPr="00A01978">
          <w:rPr>
            <w:rFonts w:ascii="Arial" w:eastAsia="DengXian" w:hAnsi="Arial" w:cs="Arial"/>
            <w:color w:val="000000"/>
            <w:sz w:val="22"/>
            <w:szCs w:val="22"/>
            <w:lang w:eastAsia="zh-CN"/>
          </w:rPr>
          <w:t xml:space="preserve"> who were interested in participating and met the eligibility criteria provided written informed consent for their enrollment. </w:t>
        </w:r>
      </w:ins>
    </w:p>
    <w:p w14:paraId="00F804B9" w14:textId="77777777" w:rsidR="00B43C8C" w:rsidRDefault="00B43C8C" w:rsidP="00B43C8C">
      <w:pPr>
        <w:rPr>
          <w:ins w:id="378" w:author="Jillian Pintye" w:date="2025-05-20T17:03:00Z"/>
          <w:rFonts w:ascii="Arial" w:hAnsi="Arial" w:cs="Arial"/>
          <w:sz w:val="22"/>
          <w:szCs w:val="22"/>
        </w:rPr>
      </w:pPr>
    </w:p>
    <w:p w14:paraId="5464D609" w14:textId="7BACF8D1" w:rsidR="00B43C8C" w:rsidRPr="00B43C8C" w:rsidRDefault="00B43C8C">
      <w:pPr>
        <w:pStyle w:val="ListParagraph"/>
        <w:numPr>
          <w:ilvl w:val="0"/>
          <w:numId w:val="26"/>
        </w:numPr>
        <w:rPr>
          <w:ins w:id="379" w:author="Jillian Pintye" w:date="2025-05-20T17:03:00Z"/>
          <w:rFonts w:ascii="Arial" w:hAnsi="Arial" w:cs="Arial"/>
          <w:b/>
          <w:bCs/>
          <w:sz w:val="22"/>
          <w:szCs w:val="22"/>
          <w:rPrChange w:id="380" w:author="Jillian Pintye" w:date="2025-05-20T17:05:00Z">
            <w:rPr>
              <w:ins w:id="381" w:author="Jillian Pintye" w:date="2025-05-20T17:03:00Z"/>
            </w:rPr>
          </w:rPrChange>
        </w:rPr>
        <w:pPrChange w:id="382" w:author="Jillian Pintye" w:date="2025-05-20T17:05:00Z">
          <w:pPr/>
        </w:pPrChange>
      </w:pPr>
      <w:commentRangeStart w:id="383"/>
      <w:ins w:id="384" w:author="Jillian Pintye" w:date="2025-05-20T17:03:00Z">
        <w:r w:rsidRPr="00B43C8C">
          <w:rPr>
            <w:rFonts w:ascii="Arial" w:hAnsi="Arial" w:cs="Arial"/>
            <w:b/>
            <w:bCs/>
            <w:sz w:val="22"/>
            <w:szCs w:val="22"/>
            <w:rPrChange w:id="385" w:author="Jillian Pintye" w:date="2025-05-20T17:05:00Z">
              <w:rPr/>
            </w:rPrChange>
          </w:rPr>
          <w:t>Limitations:</w:t>
        </w:r>
      </w:ins>
      <w:commentRangeEnd w:id="383"/>
      <w:ins w:id="386" w:author="Jillian Pintye" w:date="2025-05-20T17:06:00Z">
        <w:r>
          <w:rPr>
            <w:rStyle w:val="CommentReference"/>
          </w:rPr>
          <w:commentReference w:id="383"/>
        </w:r>
      </w:ins>
    </w:p>
    <w:p w14:paraId="3B740ACF" w14:textId="77777777" w:rsidR="00B43C8C" w:rsidRPr="0030654D" w:rsidRDefault="00B43C8C" w:rsidP="00B43C8C">
      <w:pPr>
        <w:rPr>
          <w:ins w:id="387" w:author="Jillian Pintye" w:date="2025-05-20T17:03:00Z"/>
          <w:rFonts w:ascii="Arial" w:hAnsi="Arial" w:cs="Arial"/>
          <w:sz w:val="22"/>
          <w:szCs w:val="22"/>
        </w:rPr>
      </w:pPr>
      <w:commentRangeStart w:id="388"/>
      <w:ins w:id="389" w:author="Jillian Pintye" w:date="2025-05-20T17:03:00Z">
        <w:r w:rsidRPr="0030654D">
          <w:rPr>
            <w:rFonts w:ascii="Arial" w:hAnsi="Arial" w:cs="Arial"/>
            <w:sz w:val="22"/>
            <w:szCs w:val="22"/>
          </w:rPr>
          <w:t>Cross-sectional design limits causal inference.</w:t>
        </w:r>
      </w:ins>
      <w:commentRangeEnd w:id="388"/>
      <w:r w:rsidR="00EC443F">
        <w:rPr>
          <w:rStyle w:val="CommentReference"/>
        </w:rPr>
        <w:commentReference w:id="388"/>
      </w:r>
    </w:p>
    <w:p w14:paraId="6DCF847C" w14:textId="77777777" w:rsidR="00B43C8C" w:rsidRPr="0030654D" w:rsidRDefault="00B43C8C" w:rsidP="00B43C8C">
      <w:pPr>
        <w:rPr>
          <w:ins w:id="390" w:author="Jillian Pintye" w:date="2025-05-20T17:03:00Z"/>
          <w:rFonts w:ascii="Arial" w:hAnsi="Arial" w:cs="Arial"/>
          <w:sz w:val="22"/>
          <w:szCs w:val="22"/>
        </w:rPr>
      </w:pPr>
      <w:ins w:id="391" w:author="Jillian Pintye" w:date="2025-05-20T17:03:00Z">
        <w:r w:rsidRPr="0030654D">
          <w:rPr>
            <w:rFonts w:ascii="Arial" w:hAnsi="Arial" w:cs="Arial"/>
            <w:sz w:val="22"/>
            <w:szCs w:val="22"/>
          </w:rPr>
          <w:t>Self-reported data may be subject to recall and social desirability biases.</w:t>
        </w:r>
      </w:ins>
    </w:p>
    <w:p w14:paraId="4D1A685B" w14:textId="77777777" w:rsidR="00B43C8C" w:rsidRPr="0030654D" w:rsidRDefault="00B43C8C" w:rsidP="00B43C8C">
      <w:pPr>
        <w:rPr>
          <w:ins w:id="392" w:author="Jillian Pintye" w:date="2025-05-20T17:03:00Z"/>
          <w:rFonts w:ascii="Arial" w:hAnsi="Arial" w:cs="Arial"/>
          <w:sz w:val="22"/>
          <w:szCs w:val="22"/>
        </w:rPr>
      </w:pPr>
      <w:ins w:id="393" w:author="Jillian Pintye" w:date="2025-05-20T17:03:00Z">
        <w:r w:rsidRPr="0030654D">
          <w:rPr>
            <w:rFonts w:ascii="Arial" w:hAnsi="Arial" w:cs="Arial"/>
            <w:sz w:val="22"/>
            <w:szCs w:val="22"/>
          </w:rPr>
          <w:t>Sample may not be fully representative of the general population.</w:t>
        </w:r>
      </w:ins>
    </w:p>
    <w:p w14:paraId="092246B3" w14:textId="77777777" w:rsidR="00B43C8C" w:rsidRPr="0030654D" w:rsidRDefault="00B43C8C" w:rsidP="00B43C8C">
      <w:pPr>
        <w:rPr>
          <w:ins w:id="394" w:author="Jillian Pintye" w:date="2025-05-20T17:03:00Z"/>
          <w:rFonts w:ascii="Arial" w:hAnsi="Arial" w:cs="Arial"/>
          <w:sz w:val="22"/>
          <w:szCs w:val="22"/>
        </w:rPr>
      </w:pPr>
    </w:p>
    <w:p w14:paraId="02FEFA20" w14:textId="03E6491B" w:rsidR="00B43C8C" w:rsidRPr="00B43C8C" w:rsidRDefault="00B43C8C">
      <w:pPr>
        <w:pStyle w:val="ListParagraph"/>
        <w:numPr>
          <w:ilvl w:val="0"/>
          <w:numId w:val="26"/>
        </w:numPr>
        <w:rPr>
          <w:ins w:id="395" w:author="Jillian Pintye" w:date="2025-05-20T17:03:00Z"/>
          <w:rFonts w:ascii="Arial" w:hAnsi="Arial" w:cs="Arial"/>
          <w:sz w:val="22"/>
          <w:szCs w:val="22"/>
          <w:rPrChange w:id="396" w:author="Jillian Pintye" w:date="2025-05-20T17:05:00Z">
            <w:rPr>
              <w:ins w:id="397" w:author="Jillian Pintye" w:date="2025-05-20T17:03:00Z"/>
            </w:rPr>
          </w:rPrChange>
        </w:rPr>
        <w:pPrChange w:id="398" w:author="Jillian Pintye" w:date="2025-05-20T17:05:00Z">
          <w:pPr/>
        </w:pPrChange>
      </w:pPr>
      <w:ins w:id="399" w:author="Jillian Pintye" w:date="2025-05-20T17:03:00Z">
        <w:r w:rsidRPr="00B43C8C">
          <w:rPr>
            <w:rFonts w:ascii="Arial" w:hAnsi="Arial" w:cs="Arial"/>
            <w:b/>
            <w:bCs/>
            <w:sz w:val="22"/>
            <w:szCs w:val="22"/>
            <w:rPrChange w:id="400" w:author="Jillian Pintye" w:date="2025-05-20T17:06:00Z">
              <w:rPr/>
            </w:rPrChange>
          </w:rPr>
          <w:t>Timeline</w:t>
        </w:r>
        <w:r w:rsidRPr="00B43C8C">
          <w:rPr>
            <w:rFonts w:ascii="Arial" w:hAnsi="Arial" w:cs="Arial"/>
            <w:sz w:val="22"/>
            <w:szCs w:val="22"/>
            <w:rPrChange w:id="401" w:author="Jillian Pintye" w:date="2025-05-20T17:05:00Z">
              <w:rPr/>
            </w:rPrChange>
          </w:rPr>
          <w:t xml:space="preserve">: </w:t>
        </w:r>
        <w:commentRangeStart w:id="402"/>
        <w:r w:rsidRPr="00B43C8C">
          <w:rPr>
            <w:rFonts w:ascii="Arial" w:hAnsi="Arial" w:cs="Arial"/>
            <w:sz w:val="22"/>
            <w:szCs w:val="22"/>
            <w:rPrChange w:id="403" w:author="Jillian Pintye" w:date="2025-05-20T17:05:00Z">
              <w:rPr/>
            </w:rPrChange>
          </w:rPr>
          <w:t>End of Spring 2025 Quarter</w:t>
        </w:r>
      </w:ins>
      <w:commentRangeEnd w:id="402"/>
      <w:ins w:id="404" w:author="Jillian Pintye" w:date="2025-05-20T17:06:00Z">
        <w:r>
          <w:rPr>
            <w:rStyle w:val="CommentReference"/>
          </w:rPr>
          <w:commentReference w:id="402"/>
        </w:r>
      </w:ins>
    </w:p>
    <w:p w14:paraId="0ACE60D7" w14:textId="77777777" w:rsidR="00B43C8C" w:rsidRPr="0030654D" w:rsidRDefault="00B43C8C" w:rsidP="00B43C8C">
      <w:pPr>
        <w:rPr>
          <w:ins w:id="405" w:author="Jillian Pintye" w:date="2025-05-20T17:03:00Z"/>
          <w:rFonts w:ascii="Arial" w:hAnsi="Arial" w:cs="Arial"/>
          <w:sz w:val="22"/>
          <w:szCs w:val="22"/>
        </w:rPr>
      </w:pPr>
    </w:p>
    <w:p w14:paraId="1244BB6D" w14:textId="734D4675" w:rsidR="00B43C8C" w:rsidRPr="00775486" w:rsidDel="00B43C8C" w:rsidRDefault="00B43C8C">
      <w:pPr>
        <w:rPr>
          <w:del w:id="406" w:author="Jillian Pintye" w:date="2025-05-20T17:07:00Z"/>
          <w:rFonts w:ascii="Arial" w:hAnsi="Arial" w:cs="Arial"/>
          <w:sz w:val="22"/>
          <w:szCs w:val="22"/>
          <w:rPrChange w:id="407" w:author="Jillian Pintye" w:date="2025-05-20T16:49:00Z">
            <w:rPr>
              <w:del w:id="408" w:author="Jillian Pintye" w:date="2025-05-20T17:07:00Z"/>
            </w:rPr>
          </w:rPrChange>
        </w:rPr>
        <w:pPrChange w:id="409" w:author="Jillian Pintye" w:date="2025-05-20T16:49:00Z">
          <w:pPr>
            <w:pStyle w:val="ListParagraph"/>
            <w:numPr>
              <w:numId w:val="24"/>
            </w:numPr>
            <w:ind w:hanging="360"/>
          </w:pPr>
        </w:pPrChange>
      </w:pPr>
    </w:p>
    <w:p w14:paraId="66C83439" w14:textId="2E1391A3" w:rsidR="00425322" w:rsidDel="00B43C8C" w:rsidRDefault="00425322" w:rsidP="00425322">
      <w:pPr>
        <w:pStyle w:val="ListParagraph"/>
        <w:numPr>
          <w:ilvl w:val="1"/>
          <w:numId w:val="24"/>
        </w:numPr>
        <w:rPr>
          <w:del w:id="410" w:author="Jillian Pintye" w:date="2025-05-20T17:07:00Z"/>
          <w:moveFrom w:id="411" w:author="Jillian Pintye" w:date="2025-05-20T16:56:00Z"/>
          <w:rFonts w:ascii="Arial" w:hAnsi="Arial" w:cs="Arial"/>
          <w:sz w:val="22"/>
          <w:szCs w:val="22"/>
        </w:rPr>
      </w:pPr>
      <w:moveFromRangeStart w:id="412" w:author="Jillian Pintye" w:date="2025-05-20T16:56:00Z" w:name="move198652602"/>
      <w:moveFrom w:id="413" w:author="Jillian Pintye" w:date="2025-05-20T16:56:00Z">
        <w:del w:id="414" w:author="Jillian Pintye" w:date="2025-05-20T17:07:00Z">
          <w:r w:rsidDel="00B43C8C">
            <w:rPr>
              <w:rFonts w:ascii="Arial" w:hAnsi="Arial" w:cs="Arial"/>
              <w:sz w:val="22"/>
              <w:szCs w:val="22"/>
            </w:rPr>
            <w:delText>Primary Exposure – Adverse Childhood Experiences assessed using participants responses to 30 unique ACE indicators, each falling within an ACE domain. These 13 domains provide insight into global adversity these young women may face. Each indicator will be codes as a binary variable (1 = having endured the experience, 2 = not having to endure the experience). A cumulative Total ACE Score will be calculated for each participant by summing the affirmative binary responses. The potential range of this score will be 0-30. A binary ACE exposure group will be created for analysis. This will categorize each participant as having a Low ACE Score or High ACE Score (</w:delText>
          </w:r>
          <w:r w:rsidR="00527D62" w:rsidDel="00B43C8C">
            <w:rPr>
              <w:rFonts w:ascii="Arial" w:hAnsi="Arial" w:cs="Arial"/>
              <w:sz w:val="22"/>
              <w:szCs w:val="22"/>
            </w:rPr>
            <w:delText xml:space="preserve">0 </w:delText>
          </w:r>
          <w:r w:rsidDel="00B43C8C">
            <w:rPr>
              <w:rFonts w:ascii="Arial" w:hAnsi="Arial" w:cs="Arial"/>
              <w:sz w:val="22"/>
              <w:szCs w:val="22"/>
            </w:rPr>
            <w:delText>= 3 or less affirmative ACE responses</w:delText>
          </w:r>
          <w:r w:rsidR="00527D62" w:rsidDel="00B43C8C">
            <w:rPr>
              <w:rFonts w:ascii="Arial" w:hAnsi="Arial" w:cs="Arial"/>
              <w:sz w:val="22"/>
              <w:szCs w:val="22"/>
            </w:rPr>
            <w:delText>, 1 = 4 or more).</w:delText>
          </w:r>
        </w:del>
      </w:moveFrom>
    </w:p>
    <w:p w14:paraId="7DD8CE81" w14:textId="4F4E2618" w:rsidR="00527D62" w:rsidDel="00B43C8C" w:rsidRDefault="00527D62" w:rsidP="00425322">
      <w:pPr>
        <w:pStyle w:val="ListParagraph"/>
        <w:numPr>
          <w:ilvl w:val="1"/>
          <w:numId w:val="24"/>
        </w:numPr>
        <w:rPr>
          <w:del w:id="415" w:author="Jillian Pintye" w:date="2025-05-20T17:07:00Z"/>
          <w:moveFrom w:id="416" w:author="Jillian Pintye" w:date="2025-05-20T16:56:00Z"/>
          <w:rFonts w:ascii="Arial" w:hAnsi="Arial" w:cs="Arial"/>
          <w:sz w:val="22"/>
          <w:szCs w:val="22"/>
        </w:rPr>
      </w:pPr>
      <w:moveFrom w:id="417" w:author="Jillian Pintye" w:date="2025-05-20T16:56:00Z">
        <w:del w:id="418" w:author="Jillian Pintye" w:date="2025-05-20T17:07:00Z">
          <w:r w:rsidDel="00B43C8C">
            <w:rPr>
              <w:rFonts w:ascii="Arial" w:hAnsi="Arial" w:cs="Arial"/>
              <w:sz w:val="22"/>
              <w:szCs w:val="22"/>
            </w:rPr>
            <w:delText xml:space="preserve">Outcomes – The primary outcomes are binary indicators of recent engagement in behaviors associated with increased risk of negative health outcome. These will include engaging in unprotected sex, transactional sex, or using intravenous drugs. These were also collected during enrollment to the RCT. </w:delText>
          </w:r>
        </w:del>
      </w:moveFrom>
    </w:p>
    <w:p w14:paraId="57E5811D" w14:textId="52CB8DD9" w:rsidR="004B3493" w:rsidDel="00B43C8C" w:rsidRDefault="00527D62" w:rsidP="0030654D">
      <w:pPr>
        <w:pStyle w:val="ListParagraph"/>
        <w:numPr>
          <w:ilvl w:val="1"/>
          <w:numId w:val="24"/>
        </w:numPr>
        <w:rPr>
          <w:del w:id="419" w:author="Jillian Pintye" w:date="2025-05-20T17:07:00Z"/>
          <w:moveFrom w:id="420" w:author="Jillian Pintye" w:date="2025-05-20T16:56:00Z"/>
          <w:rFonts w:ascii="Arial" w:hAnsi="Arial" w:cs="Arial"/>
          <w:sz w:val="22"/>
          <w:szCs w:val="22"/>
        </w:rPr>
      </w:pPr>
      <w:moveFrom w:id="421" w:author="Jillian Pintye" w:date="2025-05-20T16:56:00Z">
        <w:del w:id="422" w:author="Jillian Pintye" w:date="2025-05-20T17:07:00Z">
          <w:r w:rsidDel="00B43C8C">
            <w:rPr>
              <w:rFonts w:ascii="Arial" w:hAnsi="Arial" w:cs="Arial"/>
              <w:sz w:val="22"/>
              <w:szCs w:val="22"/>
            </w:rPr>
            <w:delText xml:space="preserve">Key Covariates will be selected based on their potential to confound the ACEs-behavior association and were collected during enrollment to the RCT. Age, education level and area of residence will be categorized to provide </w:delText>
          </w:r>
          <w:r w:rsidR="004B3493" w:rsidDel="00B43C8C">
            <w:rPr>
              <w:rFonts w:ascii="Arial" w:hAnsi="Arial" w:cs="Arial"/>
              <w:sz w:val="22"/>
              <w:szCs w:val="22"/>
            </w:rPr>
            <w:delText xml:space="preserve">insights into any protective or confounding factors. </w:delText>
          </w:r>
        </w:del>
      </w:moveFrom>
    </w:p>
    <w:moveFromRangeEnd w:id="412"/>
    <w:p w14:paraId="0405AF0B" w14:textId="3E3B4D0C" w:rsidR="004B3493" w:rsidDel="00775486" w:rsidRDefault="004B3493" w:rsidP="004B3493">
      <w:pPr>
        <w:pStyle w:val="ListParagraph"/>
        <w:numPr>
          <w:ilvl w:val="0"/>
          <w:numId w:val="24"/>
        </w:numPr>
        <w:rPr>
          <w:del w:id="423" w:author="Jillian Pintye" w:date="2025-05-20T16:55:00Z"/>
          <w:rFonts w:ascii="Arial" w:hAnsi="Arial" w:cs="Arial"/>
          <w:sz w:val="22"/>
          <w:szCs w:val="22"/>
        </w:rPr>
      </w:pPr>
      <w:del w:id="424" w:author="Jillian Pintye" w:date="2025-05-20T16:55:00Z">
        <w:r w:rsidDel="00775486">
          <w:rPr>
            <w:rFonts w:ascii="Arial" w:hAnsi="Arial" w:cs="Arial"/>
            <w:sz w:val="22"/>
            <w:szCs w:val="22"/>
          </w:rPr>
          <w:delText xml:space="preserve">Study Setting: Participants will be AGYW who were enrolled in the AGYW Pharmacy PrEP RCT study in Kenya. </w:delText>
        </w:r>
      </w:del>
    </w:p>
    <w:p w14:paraId="15D1C207" w14:textId="3298C307" w:rsidR="004B3493" w:rsidDel="00775486" w:rsidRDefault="004B3493" w:rsidP="004B3493">
      <w:pPr>
        <w:pStyle w:val="ListParagraph"/>
        <w:numPr>
          <w:ilvl w:val="1"/>
          <w:numId w:val="24"/>
        </w:numPr>
        <w:rPr>
          <w:del w:id="425" w:author="Jillian Pintye" w:date="2025-05-20T16:55:00Z"/>
          <w:rFonts w:ascii="Arial" w:hAnsi="Arial" w:cs="Arial"/>
          <w:sz w:val="22"/>
          <w:szCs w:val="22"/>
        </w:rPr>
      </w:pPr>
      <w:del w:id="426" w:author="Jillian Pintye" w:date="2025-05-20T16:55:00Z">
        <w:r w:rsidDel="00775486">
          <w:rPr>
            <w:rFonts w:ascii="Arial" w:hAnsi="Arial" w:cs="Arial"/>
            <w:sz w:val="22"/>
            <w:szCs w:val="22"/>
          </w:rPr>
          <w:delText xml:space="preserve">Inclusion Criteria: Femail, Aged 18-24 at the time of enrollment into the RCT who provided informed written consent. </w:delText>
        </w:r>
      </w:del>
    </w:p>
    <w:p w14:paraId="2AECC821" w14:textId="7F14602F" w:rsidR="009854FB" w:rsidDel="00775486" w:rsidRDefault="004B3493" w:rsidP="004B3493">
      <w:pPr>
        <w:pStyle w:val="ListParagraph"/>
        <w:numPr>
          <w:ilvl w:val="1"/>
          <w:numId w:val="24"/>
        </w:numPr>
        <w:rPr>
          <w:del w:id="427" w:author="Jillian Pintye" w:date="2025-05-20T16:55:00Z"/>
          <w:rFonts w:ascii="Arial" w:hAnsi="Arial" w:cs="Arial"/>
          <w:sz w:val="22"/>
          <w:szCs w:val="22"/>
        </w:rPr>
      </w:pPr>
      <w:del w:id="428" w:author="Jillian Pintye" w:date="2025-05-20T16:55:00Z">
        <w:r w:rsidDel="00775486">
          <w:rPr>
            <w:rFonts w:ascii="Arial" w:hAnsi="Arial" w:cs="Arial"/>
            <w:sz w:val="22"/>
            <w:szCs w:val="22"/>
          </w:rPr>
          <w:delText xml:space="preserve">Exclusion Criteria: Individuals under 18 years old and </w:delText>
        </w:r>
      </w:del>
      <w:del w:id="429" w:author="Jillian Pintye" w:date="2025-05-20T16:53:00Z">
        <w:r w:rsidDel="00775486">
          <w:rPr>
            <w:rFonts w:ascii="Arial" w:hAnsi="Arial" w:cs="Arial"/>
            <w:sz w:val="22"/>
            <w:szCs w:val="22"/>
          </w:rPr>
          <w:delText xml:space="preserve">those who did not reply to at least 26 ACE indicators. </w:delText>
        </w:r>
      </w:del>
    </w:p>
    <w:p w14:paraId="300E6AEA" w14:textId="5AA1EE67" w:rsidR="009854FB" w:rsidDel="00775486" w:rsidRDefault="009854FB" w:rsidP="0030654D">
      <w:pPr>
        <w:pStyle w:val="ListParagraph"/>
        <w:numPr>
          <w:ilvl w:val="1"/>
          <w:numId w:val="24"/>
        </w:numPr>
        <w:rPr>
          <w:del w:id="430" w:author="Jillian Pintye" w:date="2025-05-20T16:55:00Z"/>
          <w:rFonts w:ascii="Arial" w:hAnsi="Arial" w:cs="Arial"/>
          <w:sz w:val="22"/>
          <w:szCs w:val="22"/>
        </w:rPr>
      </w:pPr>
      <w:del w:id="431" w:author="Jillian Pintye" w:date="2025-05-20T16:55:00Z">
        <w:r w:rsidDel="00775486">
          <w:rPr>
            <w:rFonts w:ascii="Arial" w:hAnsi="Arial" w:cs="Arial"/>
            <w:sz w:val="22"/>
            <w:szCs w:val="22"/>
          </w:rPr>
          <w:delText>N = 1650</w:delText>
        </w:r>
      </w:del>
    </w:p>
    <w:p w14:paraId="4426E851" w14:textId="0BA6F9FE" w:rsidR="007953C5" w:rsidRPr="009854FB" w:rsidDel="00B43C8C" w:rsidRDefault="007953C5" w:rsidP="009854FB">
      <w:pPr>
        <w:pStyle w:val="ListParagraph"/>
        <w:numPr>
          <w:ilvl w:val="0"/>
          <w:numId w:val="24"/>
        </w:numPr>
        <w:rPr>
          <w:del w:id="432" w:author="Jillian Pintye" w:date="2025-05-20T17:07:00Z"/>
          <w:rFonts w:ascii="Arial" w:hAnsi="Arial" w:cs="Arial"/>
          <w:sz w:val="22"/>
          <w:szCs w:val="22"/>
        </w:rPr>
      </w:pPr>
      <w:del w:id="433" w:author="Jillian Pintye" w:date="2025-05-20T17:07:00Z">
        <w:r w:rsidRPr="009854FB" w:rsidDel="00B43C8C">
          <w:rPr>
            <w:rFonts w:ascii="Arial" w:hAnsi="Arial" w:cs="Arial"/>
            <w:sz w:val="22"/>
            <w:szCs w:val="22"/>
          </w:rPr>
          <w:delText>Data Analysis:</w:delText>
        </w:r>
      </w:del>
    </w:p>
    <w:p w14:paraId="0238D9E5" w14:textId="4CD579B3" w:rsidR="00DD5B23" w:rsidRPr="0030654D" w:rsidDel="00A33ABE" w:rsidRDefault="007953C5" w:rsidP="00A33ABE">
      <w:pPr>
        <w:rPr>
          <w:del w:id="434" w:author="Jillian Pintye" w:date="2025-05-20T22:23:00Z"/>
          <w:rFonts w:ascii="Arial" w:hAnsi="Arial" w:cs="Arial"/>
          <w:sz w:val="22"/>
          <w:szCs w:val="22"/>
        </w:rPr>
      </w:pPr>
      <w:del w:id="435" w:author="Jillian Pintye" w:date="2025-05-20T17:07:00Z">
        <w:r w:rsidRPr="0030654D" w:rsidDel="00B43C8C">
          <w:rPr>
            <w:rFonts w:ascii="Arial" w:hAnsi="Arial" w:cs="Arial"/>
            <w:sz w:val="22"/>
            <w:szCs w:val="22"/>
          </w:rPr>
          <w:delText>Descriptive Statistics</w:delText>
        </w:r>
        <w:r w:rsidR="00602DDF" w:rsidRPr="0030654D" w:rsidDel="00B43C8C">
          <w:rPr>
            <w:rFonts w:ascii="Arial" w:hAnsi="Arial" w:cs="Arial"/>
            <w:sz w:val="22"/>
            <w:szCs w:val="22"/>
          </w:rPr>
          <w:delText xml:space="preserve"> – summarize demographic characteristics, ACE scores, and be</w:delText>
        </w:r>
        <w:r w:rsidR="002509C2" w:rsidRPr="0030654D" w:rsidDel="00B43C8C">
          <w:rPr>
            <w:rFonts w:ascii="Arial" w:hAnsi="Arial" w:cs="Arial"/>
            <w:sz w:val="22"/>
            <w:szCs w:val="22"/>
          </w:rPr>
          <w:delText xml:space="preserve">haviors </w:delText>
        </w:r>
        <w:r w:rsidR="00602DDF" w:rsidRPr="0030654D" w:rsidDel="00B43C8C">
          <w:rPr>
            <w:rFonts w:ascii="Arial" w:hAnsi="Arial" w:cs="Arial"/>
            <w:sz w:val="22"/>
            <w:szCs w:val="22"/>
          </w:rPr>
          <w:delText>profiles</w:delText>
        </w:r>
      </w:del>
      <w:commentRangeStart w:id="436"/>
    </w:p>
    <w:tbl>
      <w:tblPr>
        <w:tblStyle w:val="TableGrid"/>
        <w:tblW w:w="0" w:type="auto"/>
        <w:tblInd w:w="-275" w:type="dxa"/>
        <w:tblLook w:val="04A0" w:firstRow="1" w:lastRow="0" w:firstColumn="1" w:lastColumn="0" w:noHBand="0" w:noVBand="1"/>
      </w:tblPr>
      <w:tblGrid>
        <w:gridCol w:w="2831"/>
        <w:gridCol w:w="3919"/>
        <w:gridCol w:w="1260"/>
        <w:gridCol w:w="1467"/>
      </w:tblGrid>
      <w:tr w:rsidR="00DB61DC" w:rsidRPr="0030654D" w:rsidDel="00A33ABE" w14:paraId="21378E1F" w14:textId="4920D28F" w:rsidTr="00C70561">
        <w:trPr>
          <w:del w:id="437" w:author="Jillian Pintye" w:date="2025-05-20T22:23:00Z"/>
        </w:trPr>
        <w:tc>
          <w:tcPr>
            <w:tcW w:w="2831" w:type="dxa"/>
          </w:tcPr>
          <w:p w14:paraId="5B56D7F6" w14:textId="0F6CE635" w:rsidR="00DD5B23" w:rsidRPr="0030654D" w:rsidDel="00A33ABE" w:rsidRDefault="00DD5B23" w:rsidP="00A33ABE">
            <w:pPr>
              <w:rPr>
                <w:del w:id="438" w:author="Jillian Pintye" w:date="2025-05-20T22:23:00Z"/>
                <w:rFonts w:ascii="Arial" w:hAnsi="Arial" w:cs="Arial"/>
                <w:sz w:val="22"/>
                <w:szCs w:val="22"/>
              </w:rPr>
            </w:pPr>
            <w:del w:id="439" w:author="Jillian Pintye" w:date="2025-05-20T22:23:00Z">
              <w:r w:rsidRPr="0030654D" w:rsidDel="00A33ABE">
                <w:rPr>
                  <w:rFonts w:ascii="Arial" w:hAnsi="Arial" w:cs="Arial"/>
                  <w:sz w:val="22"/>
                  <w:szCs w:val="22"/>
                </w:rPr>
                <w:delText>Variable</w:delText>
              </w:r>
            </w:del>
          </w:p>
        </w:tc>
        <w:tc>
          <w:tcPr>
            <w:tcW w:w="3919" w:type="dxa"/>
          </w:tcPr>
          <w:p w14:paraId="2DA7EF94" w14:textId="1C6C1756" w:rsidR="00DD5B23" w:rsidRPr="0030654D" w:rsidDel="00A33ABE" w:rsidRDefault="00DD5B23" w:rsidP="00A33ABE">
            <w:pPr>
              <w:rPr>
                <w:del w:id="440" w:author="Jillian Pintye" w:date="2025-05-20T22:23:00Z"/>
                <w:rFonts w:ascii="Arial" w:hAnsi="Arial" w:cs="Arial"/>
                <w:sz w:val="22"/>
                <w:szCs w:val="22"/>
              </w:rPr>
            </w:pPr>
            <w:del w:id="441" w:author="Jillian Pintye" w:date="2025-05-20T22:23:00Z">
              <w:r w:rsidRPr="0030654D" w:rsidDel="00A33ABE">
                <w:rPr>
                  <w:rFonts w:ascii="Arial" w:hAnsi="Arial" w:cs="Arial"/>
                  <w:sz w:val="22"/>
                  <w:szCs w:val="22"/>
                </w:rPr>
                <w:delText>Category</w:delText>
              </w:r>
            </w:del>
          </w:p>
        </w:tc>
        <w:tc>
          <w:tcPr>
            <w:tcW w:w="1260" w:type="dxa"/>
          </w:tcPr>
          <w:p w14:paraId="1E9EDA3B" w14:textId="06C4AF31" w:rsidR="00DD5B23" w:rsidRPr="0030654D" w:rsidDel="00A33ABE" w:rsidRDefault="00DD5B23" w:rsidP="00A33ABE">
            <w:pPr>
              <w:rPr>
                <w:del w:id="442" w:author="Jillian Pintye" w:date="2025-05-20T22:23:00Z"/>
                <w:rFonts w:ascii="Arial" w:hAnsi="Arial" w:cs="Arial"/>
                <w:sz w:val="22"/>
                <w:szCs w:val="22"/>
              </w:rPr>
            </w:pPr>
            <w:del w:id="443" w:author="Jillian Pintye" w:date="2025-05-20T22:23:00Z">
              <w:r w:rsidRPr="0030654D" w:rsidDel="00A33ABE">
                <w:rPr>
                  <w:rFonts w:ascii="Arial" w:hAnsi="Arial" w:cs="Arial"/>
                  <w:sz w:val="22"/>
                  <w:szCs w:val="22"/>
                </w:rPr>
                <w:delText>Freq (n)</w:delText>
              </w:r>
            </w:del>
          </w:p>
        </w:tc>
        <w:tc>
          <w:tcPr>
            <w:tcW w:w="1467" w:type="dxa"/>
          </w:tcPr>
          <w:p w14:paraId="4F26DEA0" w14:textId="01F257D9" w:rsidR="00DD5B23" w:rsidRPr="0030654D" w:rsidDel="00A33ABE" w:rsidRDefault="00DD5B23" w:rsidP="00A33ABE">
            <w:pPr>
              <w:rPr>
                <w:del w:id="444" w:author="Jillian Pintye" w:date="2025-05-20T22:23:00Z"/>
                <w:rFonts w:ascii="Arial" w:hAnsi="Arial" w:cs="Arial"/>
                <w:sz w:val="22"/>
                <w:szCs w:val="22"/>
              </w:rPr>
            </w:pPr>
            <w:del w:id="445" w:author="Jillian Pintye" w:date="2025-05-20T22:23:00Z">
              <w:r w:rsidRPr="0030654D" w:rsidDel="00A33ABE">
                <w:rPr>
                  <w:rFonts w:ascii="Arial" w:hAnsi="Arial" w:cs="Arial"/>
                  <w:sz w:val="22"/>
                  <w:szCs w:val="22"/>
                </w:rPr>
                <w:delText>Percentage</w:delText>
              </w:r>
            </w:del>
          </w:p>
        </w:tc>
      </w:tr>
      <w:tr w:rsidR="00DB61DC" w:rsidRPr="0030654D" w:rsidDel="00A33ABE" w14:paraId="682C6449" w14:textId="2D5F3EE1" w:rsidTr="00C70561">
        <w:trPr>
          <w:del w:id="446" w:author="Jillian Pintye" w:date="2025-05-20T22:23:00Z"/>
        </w:trPr>
        <w:tc>
          <w:tcPr>
            <w:tcW w:w="2831" w:type="dxa"/>
          </w:tcPr>
          <w:p w14:paraId="6B54079D" w14:textId="60CCBCFF" w:rsidR="00DD5B23" w:rsidRPr="0030654D" w:rsidDel="00A33ABE" w:rsidRDefault="00DD5B23" w:rsidP="00A33ABE">
            <w:pPr>
              <w:rPr>
                <w:del w:id="447" w:author="Jillian Pintye" w:date="2025-05-20T22:23:00Z"/>
                <w:rFonts w:ascii="Arial" w:hAnsi="Arial" w:cs="Arial"/>
                <w:sz w:val="22"/>
                <w:szCs w:val="22"/>
              </w:rPr>
            </w:pPr>
            <w:del w:id="448" w:author="Jillian Pintye" w:date="2025-05-20T22:23:00Z">
              <w:r w:rsidRPr="0030654D" w:rsidDel="00A33ABE">
                <w:rPr>
                  <w:rFonts w:ascii="Arial" w:hAnsi="Arial" w:cs="Arial"/>
                  <w:sz w:val="22"/>
                  <w:szCs w:val="22"/>
                </w:rPr>
                <w:delText>Age</w:delText>
              </w:r>
            </w:del>
          </w:p>
        </w:tc>
        <w:tc>
          <w:tcPr>
            <w:tcW w:w="3919" w:type="dxa"/>
          </w:tcPr>
          <w:p w14:paraId="11B4EF66" w14:textId="7EAE2DEF" w:rsidR="00DD5B23" w:rsidRPr="0030654D" w:rsidDel="00A33ABE" w:rsidRDefault="006964C2" w:rsidP="00A33ABE">
            <w:pPr>
              <w:rPr>
                <w:del w:id="449" w:author="Jillian Pintye" w:date="2025-05-20T22:23:00Z"/>
                <w:rFonts w:ascii="Arial" w:hAnsi="Arial" w:cs="Arial"/>
                <w:sz w:val="22"/>
                <w:szCs w:val="22"/>
              </w:rPr>
            </w:pPr>
            <w:del w:id="450" w:author="Jillian Pintye" w:date="2025-05-20T22:23:00Z">
              <w:r w:rsidRPr="0030654D" w:rsidDel="00A33ABE">
                <w:rPr>
                  <w:rFonts w:ascii="Arial" w:hAnsi="Arial" w:cs="Arial"/>
                  <w:sz w:val="22"/>
                  <w:szCs w:val="22"/>
                </w:rPr>
                <w:delText>18-19</w:delText>
              </w:r>
            </w:del>
          </w:p>
        </w:tc>
        <w:tc>
          <w:tcPr>
            <w:tcW w:w="1260" w:type="dxa"/>
          </w:tcPr>
          <w:p w14:paraId="6550DC1E" w14:textId="7B252A53" w:rsidR="00DD5B23" w:rsidRPr="0030654D" w:rsidDel="00A33ABE" w:rsidRDefault="00DD5B23" w:rsidP="00A33ABE">
            <w:pPr>
              <w:rPr>
                <w:del w:id="451" w:author="Jillian Pintye" w:date="2025-05-20T22:23:00Z"/>
                <w:rFonts w:ascii="Arial" w:hAnsi="Arial" w:cs="Arial"/>
                <w:sz w:val="22"/>
                <w:szCs w:val="22"/>
              </w:rPr>
            </w:pPr>
          </w:p>
        </w:tc>
        <w:tc>
          <w:tcPr>
            <w:tcW w:w="1467" w:type="dxa"/>
          </w:tcPr>
          <w:p w14:paraId="6A195059" w14:textId="5BD59FC5" w:rsidR="00DD5B23" w:rsidRPr="0030654D" w:rsidDel="00A33ABE" w:rsidRDefault="00DD5B23" w:rsidP="00A33ABE">
            <w:pPr>
              <w:rPr>
                <w:del w:id="452" w:author="Jillian Pintye" w:date="2025-05-20T22:23:00Z"/>
                <w:rFonts w:ascii="Arial" w:hAnsi="Arial" w:cs="Arial"/>
                <w:sz w:val="22"/>
                <w:szCs w:val="22"/>
              </w:rPr>
            </w:pPr>
          </w:p>
        </w:tc>
      </w:tr>
      <w:tr w:rsidR="00DB61DC" w:rsidRPr="0030654D" w:rsidDel="00A33ABE" w14:paraId="67E5A6A4" w14:textId="58E71F18" w:rsidTr="00C70561">
        <w:trPr>
          <w:del w:id="453" w:author="Jillian Pintye" w:date="2025-05-20T22:23:00Z"/>
        </w:trPr>
        <w:tc>
          <w:tcPr>
            <w:tcW w:w="2831" w:type="dxa"/>
          </w:tcPr>
          <w:p w14:paraId="0A102B53" w14:textId="39FC104F" w:rsidR="00DD5B23" w:rsidRPr="0030654D" w:rsidDel="00A33ABE" w:rsidRDefault="00DD5B23" w:rsidP="00A33ABE">
            <w:pPr>
              <w:rPr>
                <w:del w:id="454" w:author="Jillian Pintye" w:date="2025-05-20T22:23:00Z"/>
                <w:rFonts w:ascii="Arial" w:hAnsi="Arial" w:cs="Arial"/>
                <w:sz w:val="22"/>
                <w:szCs w:val="22"/>
              </w:rPr>
            </w:pPr>
          </w:p>
        </w:tc>
        <w:tc>
          <w:tcPr>
            <w:tcW w:w="3919" w:type="dxa"/>
          </w:tcPr>
          <w:p w14:paraId="295ACAB9" w14:textId="2CE934AF" w:rsidR="00DD5B23" w:rsidRPr="0030654D" w:rsidDel="00A33ABE" w:rsidRDefault="006964C2" w:rsidP="00A33ABE">
            <w:pPr>
              <w:rPr>
                <w:del w:id="455" w:author="Jillian Pintye" w:date="2025-05-20T22:23:00Z"/>
                <w:rFonts w:ascii="Arial" w:hAnsi="Arial" w:cs="Arial"/>
                <w:sz w:val="22"/>
                <w:szCs w:val="22"/>
              </w:rPr>
            </w:pPr>
            <w:del w:id="456" w:author="Jillian Pintye" w:date="2025-05-20T22:23:00Z">
              <w:r w:rsidRPr="0030654D" w:rsidDel="00A33ABE">
                <w:rPr>
                  <w:rFonts w:ascii="Arial" w:hAnsi="Arial" w:cs="Arial"/>
                  <w:sz w:val="22"/>
                  <w:szCs w:val="22"/>
                </w:rPr>
                <w:delText>20 - 21</w:delText>
              </w:r>
            </w:del>
          </w:p>
        </w:tc>
        <w:tc>
          <w:tcPr>
            <w:tcW w:w="1260" w:type="dxa"/>
          </w:tcPr>
          <w:p w14:paraId="1B1FDE32" w14:textId="0996EDD3" w:rsidR="00DD5B23" w:rsidRPr="0030654D" w:rsidDel="00A33ABE" w:rsidRDefault="00DD5B23" w:rsidP="00A33ABE">
            <w:pPr>
              <w:rPr>
                <w:del w:id="457" w:author="Jillian Pintye" w:date="2025-05-20T22:23:00Z"/>
                <w:rFonts w:ascii="Arial" w:hAnsi="Arial" w:cs="Arial"/>
                <w:sz w:val="22"/>
                <w:szCs w:val="22"/>
              </w:rPr>
            </w:pPr>
          </w:p>
        </w:tc>
        <w:tc>
          <w:tcPr>
            <w:tcW w:w="1467" w:type="dxa"/>
          </w:tcPr>
          <w:p w14:paraId="309BE67A" w14:textId="7E2E7FBB" w:rsidR="00DD5B23" w:rsidRPr="0030654D" w:rsidDel="00A33ABE" w:rsidRDefault="00DD5B23" w:rsidP="00A33ABE">
            <w:pPr>
              <w:rPr>
                <w:del w:id="458" w:author="Jillian Pintye" w:date="2025-05-20T22:23:00Z"/>
                <w:rFonts w:ascii="Arial" w:hAnsi="Arial" w:cs="Arial"/>
                <w:sz w:val="22"/>
                <w:szCs w:val="22"/>
              </w:rPr>
            </w:pPr>
          </w:p>
        </w:tc>
      </w:tr>
      <w:tr w:rsidR="00DB61DC" w:rsidRPr="0030654D" w:rsidDel="00A33ABE" w14:paraId="510DE0A1" w14:textId="498B50D4" w:rsidTr="00C70561">
        <w:trPr>
          <w:del w:id="459" w:author="Jillian Pintye" w:date="2025-05-20T22:23:00Z"/>
        </w:trPr>
        <w:tc>
          <w:tcPr>
            <w:tcW w:w="2831" w:type="dxa"/>
          </w:tcPr>
          <w:p w14:paraId="7036D6FD" w14:textId="35A0C6CB" w:rsidR="00DD5B23" w:rsidRPr="0030654D" w:rsidDel="00A33ABE" w:rsidRDefault="00DD5B23" w:rsidP="00A33ABE">
            <w:pPr>
              <w:rPr>
                <w:del w:id="460" w:author="Jillian Pintye" w:date="2025-05-20T22:23:00Z"/>
                <w:rFonts w:ascii="Arial" w:hAnsi="Arial" w:cs="Arial"/>
                <w:sz w:val="22"/>
                <w:szCs w:val="22"/>
              </w:rPr>
            </w:pPr>
          </w:p>
        </w:tc>
        <w:tc>
          <w:tcPr>
            <w:tcW w:w="3919" w:type="dxa"/>
          </w:tcPr>
          <w:p w14:paraId="02E299F5" w14:textId="3F958E1B" w:rsidR="00DD5B23" w:rsidRPr="0030654D" w:rsidDel="00A33ABE" w:rsidRDefault="00DD5B23" w:rsidP="00A33ABE">
            <w:pPr>
              <w:rPr>
                <w:del w:id="461" w:author="Jillian Pintye" w:date="2025-05-20T22:23:00Z"/>
                <w:rFonts w:ascii="Arial" w:hAnsi="Arial" w:cs="Arial"/>
                <w:sz w:val="22"/>
                <w:szCs w:val="22"/>
              </w:rPr>
            </w:pPr>
            <w:del w:id="462" w:author="Jillian Pintye" w:date="2025-05-20T22:23:00Z">
              <w:r w:rsidRPr="0030654D" w:rsidDel="00A33ABE">
                <w:rPr>
                  <w:rFonts w:ascii="Arial" w:hAnsi="Arial" w:cs="Arial"/>
                  <w:sz w:val="22"/>
                  <w:szCs w:val="22"/>
                </w:rPr>
                <w:delText>2</w:delText>
              </w:r>
              <w:r w:rsidR="006964C2" w:rsidRPr="0030654D" w:rsidDel="00A33ABE">
                <w:rPr>
                  <w:rFonts w:ascii="Arial" w:hAnsi="Arial" w:cs="Arial"/>
                  <w:sz w:val="22"/>
                  <w:szCs w:val="22"/>
                </w:rPr>
                <w:delText>2 +</w:delText>
              </w:r>
            </w:del>
          </w:p>
        </w:tc>
        <w:tc>
          <w:tcPr>
            <w:tcW w:w="1260" w:type="dxa"/>
          </w:tcPr>
          <w:p w14:paraId="4A38EACD" w14:textId="67797042" w:rsidR="00DD5B23" w:rsidRPr="0030654D" w:rsidDel="00A33ABE" w:rsidRDefault="00DD5B23" w:rsidP="00A33ABE">
            <w:pPr>
              <w:rPr>
                <w:del w:id="463" w:author="Jillian Pintye" w:date="2025-05-20T22:23:00Z"/>
                <w:rFonts w:ascii="Arial" w:hAnsi="Arial" w:cs="Arial"/>
                <w:sz w:val="22"/>
                <w:szCs w:val="22"/>
              </w:rPr>
            </w:pPr>
          </w:p>
        </w:tc>
        <w:tc>
          <w:tcPr>
            <w:tcW w:w="1467" w:type="dxa"/>
          </w:tcPr>
          <w:p w14:paraId="0494870E" w14:textId="38D474A3" w:rsidR="00DD5B23" w:rsidRPr="0030654D" w:rsidDel="00A33ABE" w:rsidRDefault="00DD5B23" w:rsidP="00A33ABE">
            <w:pPr>
              <w:rPr>
                <w:del w:id="464" w:author="Jillian Pintye" w:date="2025-05-20T22:23:00Z"/>
                <w:rFonts w:ascii="Arial" w:hAnsi="Arial" w:cs="Arial"/>
                <w:sz w:val="22"/>
                <w:szCs w:val="22"/>
              </w:rPr>
            </w:pPr>
          </w:p>
        </w:tc>
      </w:tr>
      <w:tr w:rsidR="00DB61DC" w:rsidRPr="0030654D" w:rsidDel="00A33ABE" w14:paraId="62E2714C" w14:textId="0699AB5E" w:rsidTr="00C70561">
        <w:trPr>
          <w:del w:id="465" w:author="Jillian Pintye" w:date="2025-05-20T22:23:00Z"/>
        </w:trPr>
        <w:tc>
          <w:tcPr>
            <w:tcW w:w="2831" w:type="dxa"/>
          </w:tcPr>
          <w:p w14:paraId="71F0E346" w14:textId="63822B22" w:rsidR="00DD5B23" w:rsidRPr="0030654D" w:rsidDel="00A33ABE" w:rsidRDefault="00C70561" w:rsidP="00A33ABE">
            <w:pPr>
              <w:rPr>
                <w:del w:id="466" w:author="Jillian Pintye" w:date="2025-05-20T22:23:00Z"/>
                <w:rFonts w:ascii="Arial" w:hAnsi="Arial" w:cs="Arial"/>
                <w:sz w:val="22"/>
                <w:szCs w:val="22"/>
              </w:rPr>
            </w:pPr>
            <w:del w:id="467" w:author="Jillian Pintye" w:date="2025-05-20T22:23:00Z">
              <w:r w:rsidRPr="0030654D" w:rsidDel="00A33ABE">
                <w:rPr>
                  <w:rFonts w:ascii="Arial" w:hAnsi="Arial" w:cs="Arial"/>
                  <w:sz w:val="22"/>
                  <w:szCs w:val="22"/>
                </w:rPr>
                <w:delText>Number of School years</w:delText>
              </w:r>
            </w:del>
          </w:p>
        </w:tc>
        <w:tc>
          <w:tcPr>
            <w:tcW w:w="3919" w:type="dxa"/>
          </w:tcPr>
          <w:p w14:paraId="414BF070" w14:textId="6C12EF71" w:rsidR="00DD5B23" w:rsidRPr="0030654D" w:rsidDel="00A33ABE" w:rsidRDefault="00C70561" w:rsidP="00A33ABE">
            <w:pPr>
              <w:rPr>
                <w:del w:id="468" w:author="Jillian Pintye" w:date="2025-05-20T22:23:00Z"/>
                <w:rFonts w:ascii="Arial" w:hAnsi="Arial" w:cs="Arial"/>
                <w:sz w:val="22"/>
                <w:szCs w:val="22"/>
              </w:rPr>
            </w:pPr>
            <w:del w:id="469" w:author="Jillian Pintye" w:date="2025-05-20T22:23:00Z">
              <w:r w:rsidRPr="0030654D" w:rsidDel="00A33ABE">
                <w:rPr>
                  <w:rFonts w:ascii="Arial" w:hAnsi="Arial" w:cs="Arial"/>
                  <w:sz w:val="22"/>
                  <w:szCs w:val="22"/>
                </w:rPr>
                <w:delText>1-8</w:delText>
              </w:r>
            </w:del>
          </w:p>
        </w:tc>
        <w:tc>
          <w:tcPr>
            <w:tcW w:w="1260" w:type="dxa"/>
          </w:tcPr>
          <w:p w14:paraId="1953C3D8" w14:textId="2D78ABED" w:rsidR="00DD5B23" w:rsidRPr="0030654D" w:rsidDel="00A33ABE" w:rsidRDefault="00DD5B23" w:rsidP="00A33ABE">
            <w:pPr>
              <w:rPr>
                <w:del w:id="470" w:author="Jillian Pintye" w:date="2025-05-20T22:23:00Z"/>
                <w:rFonts w:ascii="Arial" w:hAnsi="Arial" w:cs="Arial"/>
                <w:sz w:val="22"/>
                <w:szCs w:val="22"/>
              </w:rPr>
            </w:pPr>
          </w:p>
        </w:tc>
        <w:tc>
          <w:tcPr>
            <w:tcW w:w="1467" w:type="dxa"/>
          </w:tcPr>
          <w:p w14:paraId="3D8CF010" w14:textId="09686FE7" w:rsidR="00DD5B23" w:rsidRPr="0030654D" w:rsidDel="00A33ABE" w:rsidRDefault="00DD5B23" w:rsidP="00A33ABE">
            <w:pPr>
              <w:rPr>
                <w:del w:id="471" w:author="Jillian Pintye" w:date="2025-05-20T22:23:00Z"/>
                <w:rFonts w:ascii="Arial" w:hAnsi="Arial" w:cs="Arial"/>
                <w:sz w:val="22"/>
                <w:szCs w:val="22"/>
              </w:rPr>
            </w:pPr>
          </w:p>
        </w:tc>
      </w:tr>
      <w:tr w:rsidR="00DB61DC" w:rsidRPr="0030654D" w:rsidDel="00A33ABE" w14:paraId="3647B68D" w14:textId="4168F48C" w:rsidTr="00C70561">
        <w:trPr>
          <w:del w:id="472" w:author="Jillian Pintye" w:date="2025-05-20T22:23:00Z"/>
        </w:trPr>
        <w:tc>
          <w:tcPr>
            <w:tcW w:w="2831" w:type="dxa"/>
          </w:tcPr>
          <w:p w14:paraId="2421687F" w14:textId="504FDC56" w:rsidR="00DD5B23" w:rsidRPr="0030654D" w:rsidDel="00A33ABE" w:rsidRDefault="00DD5B23" w:rsidP="00A33ABE">
            <w:pPr>
              <w:rPr>
                <w:del w:id="473" w:author="Jillian Pintye" w:date="2025-05-20T22:23:00Z"/>
                <w:rFonts w:ascii="Arial" w:hAnsi="Arial" w:cs="Arial"/>
                <w:sz w:val="22"/>
                <w:szCs w:val="22"/>
              </w:rPr>
            </w:pPr>
          </w:p>
        </w:tc>
        <w:tc>
          <w:tcPr>
            <w:tcW w:w="3919" w:type="dxa"/>
          </w:tcPr>
          <w:p w14:paraId="30B29B97" w14:textId="6D947C6D" w:rsidR="00DD5B23" w:rsidRPr="0030654D" w:rsidDel="00A33ABE" w:rsidRDefault="00C70561" w:rsidP="00A33ABE">
            <w:pPr>
              <w:rPr>
                <w:del w:id="474" w:author="Jillian Pintye" w:date="2025-05-20T22:23:00Z"/>
                <w:rFonts w:ascii="Arial" w:hAnsi="Arial" w:cs="Arial"/>
                <w:sz w:val="22"/>
                <w:szCs w:val="22"/>
              </w:rPr>
            </w:pPr>
            <w:del w:id="475" w:author="Jillian Pintye" w:date="2025-05-20T22:23:00Z">
              <w:r w:rsidRPr="0030654D" w:rsidDel="00A33ABE">
                <w:rPr>
                  <w:rFonts w:ascii="Arial" w:hAnsi="Arial" w:cs="Arial"/>
                  <w:sz w:val="22"/>
                  <w:szCs w:val="22"/>
                </w:rPr>
                <w:delText>9-16</w:delText>
              </w:r>
            </w:del>
          </w:p>
        </w:tc>
        <w:tc>
          <w:tcPr>
            <w:tcW w:w="1260" w:type="dxa"/>
          </w:tcPr>
          <w:p w14:paraId="4F07C652" w14:textId="74766578" w:rsidR="00DD5B23" w:rsidRPr="0030654D" w:rsidDel="00A33ABE" w:rsidRDefault="00DD5B23" w:rsidP="00A33ABE">
            <w:pPr>
              <w:rPr>
                <w:del w:id="476" w:author="Jillian Pintye" w:date="2025-05-20T22:23:00Z"/>
                <w:rFonts w:ascii="Arial" w:hAnsi="Arial" w:cs="Arial"/>
                <w:sz w:val="22"/>
                <w:szCs w:val="22"/>
              </w:rPr>
            </w:pPr>
          </w:p>
        </w:tc>
        <w:tc>
          <w:tcPr>
            <w:tcW w:w="1467" w:type="dxa"/>
          </w:tcPr>
          <w:p w14:paraId="78502927" w14:textId="7D1FA0CE" w:rsidR="00DD5B23" w:rsidRPr="0030654D" w:rsidDel="00A33ABE" w:rsidRDefault="00DD5B23" w:rsidP="00A33ABE">
            <w:pPr>
              <w:rPr>
                <w:del w:id="477" w:author="Jillian Pintye" w:date="2025-05-20T22:23:00Z"/>
                <w:rFonts w:ascii="Arial" w:hAnsi="Arial" w:cs="Arial"/>
                <w:sz w:val="22"/>
                <w:szCs w:val="22"/>
              </w:rPr>
            </w:pPr>
          </w:p>
        </w:tc>
      </w:tr>
      <w:tr w:rsidR="00DB61DC" w:rsidRPr="0030654D" w:rsidDel="00A33ABE" w14:paraId="677D5D39" w14:textId="56299DBA" w:rsidTr="00C70561">
        <w:trPr>
          <w:del w:id="478" w:author="Jillian Pintye" w:date="2025-05-20T22:23:00Z"/>
        </w:trPr>
        <w:tc>
          <w:tcPr>
            <w:tcW w:w="2831" w:type="dxa"/>
          </w:tcPr>
          <w:p w14:paraId="35127913" w14:textId="727A867C" w:rsidR="00DD5B23" w:rsidRPr="0030654D" w:rsidDel="00A33ABE" w:rsidRDefault="00DD5B23" w:rsidP="00A33ABE">
            <w:pPr>
              <w:rPr>
                <w:del w:id="479" w:author="Jillian Pintye" w:date="2025-05-20T22:23:00Z"/>
                <w:rFonts w:ascii="Arial" w:hAnsi="Arial" w:cs="Arial"/>
                <w:sz w:val="22"/>
                <w:szCs w:val="22"/>
              </w:rPr>
            </w:pPr>
          </w:p>
        </w:tc>
        <w:tc>
          <w:tcPr>
            <w:tcW w:w="3919" w:type="dxa"/>
          </w:tcPr>
          <w:p w14:paraId="20BB9FF3" w14:textId="72429472" w:rsidR="00DD5B23" w:rsidRPr="0030654D" w:rsidDel="00A33ABE" w:rsidRDefault="00C70561" w:rsidP="00A33ABE">
            <w:pPr>
              <w:rPr>
                <w:del w:id="480" w:author="Jillian Pintye" w:date="2025-05-20T22:23:00Z"/>
                <w:rFonts w:ascii="Arial" w:hAnsi="Arial" w:cs="Arial"/>
                <w:sz w:val="22"/>
                <w:szCs w:val="22"/>
              </w:rPr>
            </w:pPr>
            <w:del w:id="481" w:author="Jillian Pintye" w:date="2025-05-20T22:23:00Z">
              <w:r w:rsidRPr="0030654D" w:rsidDel="00A33ABE">
                <w:rPr>
                  <w:rFonts w:ascii="Arial" w:hAnsi="Arial" w:cs="Arial"/>
                  <w:sz w:val="22"/>
                  <w:szCs w:val="22"/>
                </w:rPr>
                <w:delText>16+</w:delText>
              </w:r>
            </w:del>
          </w:p>
        </w:tc>
        <w:tc>
          <w:tcPr>
            <w:tcW w:w="1260" w:type="dxa"/>
          </w:tcPr>
          <w:p w14:paraId="58F40325" w14:textId="7F45D425" w:rsidR="00DD5B23" w:rsidRPr="0030654D" w:rsidDel="00A33ABE" w:rsidRDefault="00DD5B23" w:rsidP="00A33ABE">
            <w:pPr>
              <w:rPr>
                <w:del w:id="482" w:author="Jillian Pintye" w:date="2025-05-20T22:23:00Z"/>
                <w:rFonts w:ascii="Arial" w:hAnsi="Arial" w:cs="Arial"/>
                <w:sz w:val="22"/>
                <w:szCs w:val="22"/>
              </w:rPr>
            </w:pPr>
          </w:p>
        </w:tc>
        <w:tc>
          <w:tcPr>
            <w:tcW w:w="1467" w:type="dxa"/>
          </w:tcPr>
          <w:p w14:paraId="2429826D" w14:textId="34E87DA9" w:rsidR="00DD5B23" w:rsidRPr="0030654D" w:rsidDel="00A33ABE" w:rsidRDefault="00DD5B23" w:rsidP="00A33ABE">
            <w:pPr>
              <w:rPr>
                <w:del w:id="483" w:author="Jillian Pintye" w:date="2025-05-20T22:23:00Z"/>
                <w:rFonts w:ascii="Arial" w:hAnsi="Arial" w:cs="Arial"/>
                <w:sz w:val="22"/>
                <w:szCs w:val="22"/>
              </w:rPr>
            </w:pPr>
          </w:p>
        </w:tc>
      </w:tr>
      <w:tr w:rsidR="00DB61DC" w:rsidRPr="0030654D" w:rsidDel="00A33ABE" w14:paraId="1841A8A2" w14:textId="3B1BFA88" w:rsidTr="00C70561">
        <w:trPr>
          <w:del w:id="484" w:author="Jillian Pintye" w:date="2025-05-20T22:23:00Z"/>
        </w:trPr>
        <w:tc>
          <w:tcPr>
            <w:tcW w:w="2831" w:type="dxa"/>
          </w:tcPr>
          <w:p w14:paraId="3CC22F98" w14:textId="06AB2B0E" w:rsidR="00C70561" w:rsidRPr="0030654D" w:rsidDel="00A33ABE" w:rsidRDefault="00C70561" w:rsidP="00A33ABE">
            <w:pPr>
              <w:rPr>
                <w:del w:id="485" w:author="Jillian Pintye" w:date="2025-05-20T22:23:00Z"/>
                <w:rFonts w:ascii="Arial" w:hAnsi="Arial" w:cs="Arial"/>
                <w:sz w:val="22"/>
                <w:szCs w:val="22"/>
              </w:rPr>
            </w:pPr>
            <w:del w:id="486" w:author="Jillian Pintye" w:date="2025-05-20T22:23:00Z">
              <w:r w:rsidRPr="0030654D" w:rsidDel="00A33ABE">
                <w:rPr>
                  <w:rFonts w:ascii="Arial" w:hAnsi="Arial" w:cs="Arial"/>
                  <w:sz w:val="22"/>
                  <w:szCs w:val="22"/>
                </w:rPr>
                <w:delText>Area of Residence</w:delText>
              </w:r>
            </w:del>
          </w:p>
        </w:tc>
        <w:tc>
          <w:tcPr>
            <w:tcW w:w="3919" w:type="dxa"/>
          </w:tcPr>
          <w:p w14:paraId="00A8B603" w14:textId="500E3A95" w:rsidR="00C70561" w:rsidRPr="0030654D" w:rsidDel="00A33ABE" w:rsidRDefault="00C70561" w:rsidP="00A33ABE">
            <w:pPr>
              <w:rPr>
                <w:del w:id="487" w:author="Jillian Pintye" w:date="2025-05-20T22:23:00Z"/>
                <w:rFonts w:ascii="Arial" w:hAnsi="Arial" w:cs="Arial"/>
                <w:sz w:val="22"/>
                <w:szCs w:val="22"/>
              </w:rPr>
            </w:pPr>
            <w:del w:id="488" w:author="Jillian Pintye" w:date="2025-05-20T22:23:00Z">
              <w:r w:rsidRPr="0030654D" w:rsidDel="00A33ABE">
                <w:rPr>
                  <w:rFonts w:ascii="Arial" w:hAnsi="Arial" w:cs="Arial"/>
                  <w:sz w:val="22"/>
                  <w:szCs w:val="22"/>
                </w:rPr>
                <w:delText>Urban</w:delText>
              </w:r>
            </w:del>
          </w:p>
        </w:tc>
        <w:tc>
          <w:tcPr>
            <w:tcW w:w="1260" w:type="dxa"/>
          </w:tcPr>
          <w:p w14:paraId="635B31C2" w14:textId="4CEA3D45" w:rsidR="00C70561" w:rsidRPr="0030654D" w:rsidDel="00A33ABE" w:rsidRDefault="00C70561" w:rsidP="00A33ABE">
            <w:pPr>
              <w:rPr>
                <w:del w:id="489" w:author="Jillian Pintye" w:date="2025-05-20T22:23:00Z"/>
                <w:rFonts w:ascii="Arial" w:hAnsi="Arial" w:cs="Arial"/>
                <w:sz w:val="22"/>
                <w:szCs w:val="22"/>
              </w:rPr>
            </w:pPr>
          </w:p>
        </w:tc>
        <w:tc>
          <w:tcPr>
            <w:tcW w:w="1467" w:type="dxa"/>
          </w:tcPr>
          <w:p w14:paraId="3C90C0CF" w14:textId="513D636C" w:rsidR="00C70561" w:rsidRPr="0030654D" w:rsidDel="00A33ABE" w:rsidRDefault="00C70561" w:rsidP="00A33ABE">
            <w:pPr>
              <w:rPr>
                <w:del w:id="490" w:author="Jillian Pintye" w:date="2025-05-20T22:23:00Z"/>
                <w:rFonts w:ascii="Arial" w:hAnsi="Arial" w:cs="Arial"/>
                <w:sz w:val="22"/>
                <w:szCs w:val="22"/>
              </w:rPr>
            </w:pPr>
          </w:p>
        </w:tc>
      </w:tr>
      <w:tr w:rsidR="00DB61DC" w:rsidRPr="0030654D" w:rsidDel="00A33ABE" w14:paraId="1E8546B6" w14:textId="280AC274" w:rsidTr="00C70561">
        <w:trPr>
          <w:del w:id="491" w:author="Jillian Pintye" w:date="2025-05-20T22:23:00Z"/>
        </w:trPr>
        <w:tc>
          <w:tcPr>
            <w:tcW w:w="2831" w:type="dxa"/>
          </w:tcPr>
          <w:p w14:paraId="141D2F4A" w14:textId="3B66F425" w:rsidR="00C70561" w:rsidRPr="0030654D" w:rsidDel="00A33ABE" w:rsidRDefault="00C70561" w:rsidP="00A33ABE">
            <w:pPr>
              <w:rPr>
                <w:del w:id="492" w:author="Jillian Pintye" w:date="2025-05-20T22:23:00Z"/>
                <w:rFonts w:ascii="Arial" w:hAnsi="Arial" w:cs="Arial"/>
                <w:sz w:val="22"/>
                <w:szCs w:val="22"/>
              </w:rPr>
            </w:pPr>
          </w:p>
        </w:tc>
        <w:tc>
          <w:tcPr>
            <w:tcW w:w="3919" w:type="dxa"/>
          </w:tcPr>
          <w:p w14:paraId="3EABE06E" w14:textId="5D61E4F7" w:rsidR="00C70561" w:rsidRPr="0030654D" w:rsidDel="00A33ABE" w:rsidRDefault="00C70561" w:rsidP="00A33ABE">
            <w:pPr>
              <w:rPr>
                <w:del w:id="493" w:author="Jillian Pintye" w:date="2025-05-20T22:23:00Z"/>
                <w:rFonts w:ascii="Arial" w:hAnsi="Arial" w:cs="Arial"/>
                <w:sz w:val="22"/>
                <w:szCs w:val="22"/>
              </w:rPr>
            </w:pPr>
            <w:del w:id="494" w:author="Jillian Pintye" w:date="2025-05-20T22:23:00Z">
              <w:r w:rsidRPr="0030654D" w:rsidDel="00A33ABE">
                <w:rPr>
                  <w:rFonts w:ascii="Arial" w:hAnsi="Arial" w:cs="Arial"/>
                  <w:sz w:val="22"/>
                  <w:szCs w:val="22"/>
                </w:rPr>
                <w:delText>Peri-Urban</w:delText>
              </w:r>
            </w:del>
          </w:p>
        </w:tc>
        <w:tc>
          <w:tcPr>
            <w:tcW w:w="1260" w:type="dxa"/>
          </w:tcPr>
          <w:p w14:paraId="62CDBECA" w14:textId="0F99C20F" w:rsidR="00C70561" w:rsidRPr="0030654D" w:rsidDel="00A33ABE" w:rsidRDefault="00C70561" w:rsidP="00A33ABE">
            <w:pPr>
              <w:rPr>
                <w:del w:id="495" w:author="Jillian Pintye" w:date="2025-05-20T22:23:00Z"/>
                <w:rFonts w:ascii="Arial" w:hAnsi="Arial" w:cs="Arial"/>
                <w:sz w:val="22"/>
                <w:szCs w:val="22"/>
              </w:rPr>
            </w:pPr>
          </w:p>
        </w:tc>
        <w:tc>
          <w:tcPr>
            <w:tcW w:w="1467" w:type="dxa"/>
          </w:tcPr>
          <w:p w14:paraId="0A1D3BA1" w14:textId="18B66343" w:rsidR="00C70561" w:rsidRPr="0030654D" w:rsidDel="00A33ABE" w:rsidRDefault="00C70561" w:rsidP="00A33ABE">
            <w:pPr>
              <w:rPr>
                <w:del w:id="496" w:author="Jillian Pintye" w:date="2025-05-20T22:23:00Z"/>
                <w:rFonts w:ascii="Arial" w:hAnsi="Arial" w:cs="Arial"/>
                <w:sz w:val="22"/>
                <w:szCs w:val="22"/>
              </w:rPr>
            </w:pPr>
          </w:p>
        </w:tc>
      </w:tr>
      <w:tr w:rsidR="00DB61DC" w:rsidRPr="0030654D" w:rsidDel="00A33ABE" w14:paraId="46A1CD0F" w14:textId="451E1CC4" w:rsidTr="00C70561">
        <w:trPr>
          <w:del w:id="497" w:author="Jillian Pintye" w:date="2025-05-20T22:23:00Z"/>
        </w:trPr>
        <w:tc>
          <w:tcPr>
            <w:tcW w:w="2831" w:type="dxa"/>
          </w:tcPr>
          <w:p w14:paraId="4909E9F7" w14:textId="3FD2B010" w:rsidR="00C70561" w:rsidRPr="0030654D" w:rsidDel="00A33ABE" w:rsidRDefault="00C70561" w:rsidP="00A33ABE">
            <w:pPr>
              <w:rPr>
                <w:del w:id="498" w:author="Jillian Pintye" w:date="2025-05-20T22:23:00Z"/>
                <w:rFonts w:ascii="Arial" w:hAnsi="Arial" w:cs="Arial"/>
                <w:sz w:val="22"/>
                <w:szCs w:val="22"/>
              </w:rPr>
            </w:pPr>
          </w:p>
        </w:tc>
        <w:tc>
          <w:tcPr>
            <w:tcW w:w="3919" w:type="dxa"/>
          </w:tcPr>
          <w:p w14:paraId="1C61728A" w14:textId="282A1096" w:rsidR="00C70561" w:rsidRPr="0030654D" w:rsidDel="00A33ABE" w:rsidRDefault="00C70561" w:rsidP="00A33ABE">
            <w:pPr>
              <w:rPr>
                <w:del w:id="499" w:author="Jillian Pintye" w:date="2025-05-20T22:23:00Z"/>
                <w:rFonts w:ascii="Arial" w:hAnsi="Arial" w:cs="Arial"/>
                <w:sz w:val="22"/>
                <w:szCs w:val="22"/>
              </w:rPr>
            </w:pPr>
            <w:del w:id="500" w:author="Jillian Pintye" w:date="2025-05-20T22:23:00Z">
              <w:r w:rsidRPr="0030654D" w:rsidDel="00A33ABE">
                <w:rPr>
                  <w:rFonts w:ascii="Arial" w:hAnsi="Arial" w:cs="Arial"/>
                  <w:sz w:val="22"/>
                  <w:szCs w:val="22"/>
                </w:rPr>
                <w:delText>Rural</w:delText>
              </w:r>
            </w:del>
          </w:p>
        </w:tc>
        <w:tc>
          <w:tcPr>
            <w:tcW w:w="1260" w:type="dxa"/>
          </w:tcPr>
          <w:p w14:paraId="6173C863" w14:textId="70CB217B" w:rsidR="00C70561" w:rsidRPr="0030654D" w:rsidDel="00A33ABE" w:rsidRDefault="00C70561" w:rsidP="00A33ABE">
            <w:pPr>
              <w:rPr>
                <w:del w:id="501" w:author="Jillian Pintye" w:date="2025-05-20T22:23:00Z"/>
                <w:rFonts w:ascii="Arial" w:hAnsi="Arial" w:cs="Arial"/>
                <w:sz w:val="22"/>
                <w:szCs w:val="22"/>
              </w:rPr>
            </w:pPr>
          </w:p>
        </w:tc>
        <w:tc>
          <w:tcPr>
            <w:tcW w:w="1467" w:type="dxa"/>
          </w:tcPr>
          <w:p w14:paraId="31DB56E8" w14:textId="3BD06777" w:rsidR="00C70561" w:rsidRPr="0030654D" w:rsidDel="00A33ABE" w:rsidRDefault="00C70561" w:rsidP="00A33ABE">
            <w:pPr>
              <w:rPr>
                <w:del w:id="502" w:author="Jillian Pintye" w:date="2025-05-20T22:23:00Z"/>
                <w:rFonts w:ascii="Arial" w:hAnsi="Arial" w:cs="Arial"/>
                <w:sz w:val="22"/>
                <w:szCs w:val="22"/>
              </w:rPr>
            </w:pPr>
          </w:p>
        </w:tc>
      </w:tr>
      <w:tr w:rsidR="00DB61DC" w:rsidRPr="0030654D" w:rsidDel="00A33ABE" w14:paraId="1F1C667F" w14:textId="6DFCB85F" w:rsidTr="00C70561">
        <w:trPr>
          <w:del w:id="503" w:author="Jillian Pintye" w:date="2025-05-20T22:23:00Z"/>
        </w:trPr>
        <w:tc>
          <w:tcPr>
            <w:tcW w:w="2831" w:type="dxa"/>
          </w:tcPr>
          <w:p w14:paraId="42A2F9A9" w14:textId="2F42718E" w:rsidR="00C70561" w:rsidRPr="0030654D" w:rsidDel="00A33ABE" w:rsidRDefault="00C70561" w:rsidP="00A33ABE">
            <w:pPr>
              <w:rPr>
                <w:del w:id="504" w:author="Jillian Pintye" w:date="2025-05-20T22:23:00Z"/>
                <w:rFonts w:ascii="Arial" w:hAnsi="Arial" w:cs="Arial"/>
                <w:sz w:val="22"/>
                <w:szCs w:val="22"/>
              </w:rPr>
            </w:pPr>
          </w:p>
        </w:tc>
        <w:tc>
          <w:tcPr>
            <w:tcW w:w="3919" w:type="dxa"/>
          </w:tcPr>
          <w:p w14:paraId="015097F9" w14:textId="230B3313" w:rsidR="00C70561" w:rsidRPr="0030654D" w:rsidDel="00A33ABE" w:rsidRDefault="00C70561" w:rsidP="00A33ABE">
            <w:pPr>
              <w:rPr>
                <w:del w:id="505" w:author="Jillian Pintye" w:date="2025-05-20T22:23:00Z"/>
                <w:rFonts w:ascii="Arial" w:hAnsi="Arial" w:cs="Arial"/>
                <w:sz w:val="22"/>
                <w:szCs w:val="22"/>
              </w:rPr>
            </w:pPr>
          </w:p>
        </w:tc>
        <w:tc>
          <w:tcPr>
            <w:tcW w:w="1260" w:type="dxa"/>
          </w:tcPr>
          <w:p w14:paraId="0BE2DB31" w14:textId="7FB3153F" w:rsidR="00C70561" w:rsidRPr="0030654D" w:rsidDel="00A33ABE" w:rsidRDefault="00C70561" w:rsidP="00A33ABE">
            <w:pPr>
              <w:rPr>
                <w:del w:id="506" w:author="Jillian Pintye" w:date="2025-05-20T22:23:00Z"/>
                <w:rFonts w:ascii="Arial" w:hAnsi="Arial" w:cs="Arial"/>
                <w:sz w:val="22"/>
                <w:szCs w:val="22"/>
              </w:rPr>
            </w:pPr>
          </w:p>
        </w:tc>
        <w:tc>
          <w:tcPr>
            <w:tcW w:w="1467" w:type="dxa"/>
          </w:tcPr>
          <w:p w14:paraId="18FF8EF7" w14:textId="14431EAE" w:rsidR="00C70561" w:rsidRPr="0030654D" w:rsidDel="00A33ABE" w:rsidRDefault="00C70561" w:rsidP="00A33ABE">
            <w:pPr>
              <w:rPr>
                <w:del w:id="507" w:author="Jillian Pintye" w:date="2025-05-20T22:23:00Z"/>
                <w:rFonts w:ascii="Arial" w:hAnsi="Arial" w:cs="Arial"/>
                <w:sz w:val="22"/>
                <w:szCs w:val="22"/>
              </w:rPr>
            </w:pPr>
          </w:p>
        </w:tc>
      </w:tr>
    </w:tbl>
    <w:p w14:paraId="7B2680D8" w14:textId="133A1970" w:rsidR="00AC1F27" w:rsidDel="00A33ABE" w:rsidRDefault="00AC1F27" w:rsidP="00A33ABE">
      <w:pPr>
        <w:rPr>
          <w:del w:id="508" w:author="Jillian Pintye" w:date="2025-05-20T22:23:00Z"/>
          <w:rFonts w:ascii="Arial" w:hAnsi="Arial" w:cs="Arial"/>
          <w:sz w:val="22"/>
          <w:szCs w:val="22"/>
        </w:rPr>
      </w:pPr>
    </w:p>
    <w:p w14:paraId="70E28606" w14:textId="7A9CBA68" w:rsidR="007953C5" w:rsidRPr="0030654D" w:rsidDel="00A33ABE" w:rsidRDefault="00DD5B23" w:rsidP="00A33ABE">
      <w:pPr>
        <w:rPr>
          <w:del w:id="509" w:author="Jillian Pintye" w:date="2025-05-20T22:23:00Z"/>
          <w:rFonts w:ascii="Arial" w:hAnsi="Arial" w:cs="Arial"/>
          <w:sz w:val="22"/>
          <w:szCs w:val="22"/>
        </w:rPr>
      </w:pPr>
      <w:del w:id="510" w:author="Jillian Pintye" w:date="2025-05-20T22:23:00Z">
        <w:r w:rsidRPr="0030654D" w:rsidDel="00A33ABE">
          <w:rPr>
            <w:rFonts w:ascii="Arial" w:hAnsi="Arial" w:cs="Arial"/>
            <w:sz w:val="22"/>
            <w:szCs w:val="22"/>
          </w:rPr>
          <w:delText>Prevalence of ACEs</w:delText>
        </w:r>
      </w:del>
    </w:p>
    <w:tbl>
      <w:tblPr>
        <w:tblStyle w:val="TableGrid"/>
        <w:tblW w:w="0" w:type="auto"/>
        <w:tblInd w:w="-275" w:type="dxa"/>
        <w:tblLook w:val="04A0" w:firstRow="1" w:lastRow="0" w:firstColumn="1" w:lastColumn="0" w:noHBand="0" w:noVBand="1"/>
      </w:tblPr>
      <w:tblGrid>
        <w:gridCol w:w="2831"/>
        <w:gridCol w:w="3919"/>
        <w:gridCol w:w="1260"/>
        <w:gridCol w:w="1530"/>
      </w:tblGrid>
      <w:tr w:rsidR="00DB61DC" w:rsidRPr="0030654D" w:rsidDel="00A33ABE" w14:paraId="471ECE05" w14:textId="28A2627C" w:rsidTr="0030654D">
        <w:trPr>
          <w:del w:id="511" w:author="Jillian Pintye" w:date="2025-05-20T22:23:00Z"/>
        </w:trPr>
        <w:tc>
          <w:tcPr>
            <w:tcW w:w="2831" w:type="dxa"/>
          </w:tcPr>
          <w:p w14:paraId="3B4E4CCC" w14:textId="73A279D3" w:rsidR="00DD5B23" w:rsidRPr="0030654D" w:rsidDel="00A33ABE" w:rsidRDefault="00DD5B23" w:rsidP="00A33ABE">
            <w:pPr>
              <w:rPr>
                <w:del w:id="512" w:author="Jillian Pintye" w:date="2025-05-20T22:23:00Z"/>
                <w:rFonts w:ascii="Arial" w:hAnsi="Arial" w:cs="Arial"/>
                <w:sz w:val="22"/>
                <w:szCs w:val="22"/>
              </w:rPr>
            </w:pPr>
            <w:del w:id="513" w:author="Jillian Pintye" w:date="2025-05-20T22:23:00Z">
              <w:r w:rsidRPr="0030654D" w:rsidDel="00A33ABE">
                <w:rPr>
                  <w:rFonts w:ascii="Arial" w:hAnsi="Arial" w:cs="Arial"/>
                  <w:sz w:val="22"/>
                  <w:szCs w:val="22"/>
                </w:rPr>
                <w:delText>ACE Category</w:delText>
              </w:r>
            </w:del>
          </w:p>
        </w:tc>
        <w:tc>
          <w:tcPr>
            <w:tcW w:w="3919" w:type="dxa"/>
          </w:tcPr>
          <w:p w14:paraId="45E514C3" w14:textId="1D94F78E" w:rsidR="00DD5B23" w:rsidRPr="0030654D" w:rsidDel="00A33ABE" w:rsidRDefault="00DD5B23" w:rsidP="00A33ABE">
            <w:pPr>
              <w:rPr>
                <w:del w:id="514" w:author="Jillian Pintye" w:date="2025-05-20T22:23:00Z"/>
                <w:rFonts w:ascii="Arial" w:hAnsi="Arial" w:cs="Arial"/>
                <w:sz w:val="22"/>
                <w:szCs w:val="22"/>
              </w:rPr>
            </w:pPr>
            <w:del w:id="515" w:author="Jillian Pintye" w:date="2025-05-20T22:23:00Z">
              <w:r w:rsidRPr="0030654D" w:rsidDel="00A33ABE">
                <w:rPr>
                  <w:rFonts w:ascii="Arial" w:hAnsi="Arial" w:cs="Arial"/>
                  <w:sz w:val="22"/>
                  <w:szCs w:val="22"/>
                </w:rPr>
                <w:delText>Type of ACE</w:delText>
              </w:r>
            </w:del>
          </w:p>
        </w:tc>
        <w:tc>
          <w:tcPr>
            <w:tcW w:w="1260" w:type="dxa"/>
          </w:tcPr>
          <w:p w14:paraId="005A50D7" w14:textId="7F47F1FD" w:rsidR="00DD5B23" w:rsidRPr="0030654D" w:rsidDel="00A33ABE" w:rsidRDefault="00DD5B23" w:rsidP="00A33ABE">
            <w:pPr>
              <w:rPr>
                <w:del w:id="516" w:author="Jillian Pintye" w:date="2025-05-20T22:23:00Z"/>
                <w:rFonts w:ascii="Arial" w:hAnsi="Arial" w:cs="Arial"/>
                <w:sz w:val="22"/>
                <w:szCs w:val="22"/>
              </w:rPr>
            </w:pPr>
            <w:del w:id="517" w:author="Jillian Pintye" w:date="2025-05-20T22:23:00Z">
              <w:r w:rsidRPr="0030654D" w:rsidDel="00A33ABE">
                <w:rPr>
                  <w:rFonts w:ascii="Arial" w:hAnsi="Arial" w:cs="Arial"/>
                  <w:sz w:val="22"/>
                  <w:szCs w:val="22"/>
                </w:rPr>
                <w:delText>Freq (n)</w:delText>
              </w:r>
            </w:del>
          </w:p>
        </w:tc>
        <w:tc>
          <w:tcPr>
            <w:tcW w:w="1530" w:type="dxa"/>
          </w:tcPr>
          <w:p w14:paraId="23DBECF9" w14:textId="67399F55" w:rsidR="00DD5B23" w:rsidRPr="0030654D" w:rsidDel="00A33ABE" w:rsidRDefault="00DD5B23" w:rsidP="00A33ABE">
            <w:pPr>
              <w:rPr>
                <w:del w:id="518" w:author="Jillian Pintye" w:date="2025-05-20T22:23:00Z"/>
                <w:rFonts w:ascii="Arial" w:hAnsi="Arial" w:cs="Arial"/>
                <w:sz w:val="22"/>
                <w:szCs w:val="22"/>
              </w:rPr>
            </w:pPr>
            <w:del w:id="519" w:author="Jillian Pintye" w:date="2025-05-20T22:23:00Z">
              <w:r w:rsidRPr="0030654D" w:rsidDel="00A33ABE">
                <w:rPr>
                  <w:rFonts w:ascii="Arial" w:hAnsi="Arial" w:cs="Arial"/>
                  <w:sz w:val="22"/>
                  <w:szCs w:val="22"/>
                </w:rPr>
                <w:delText>Percentage</w:delText>
              </w:r>
            </w:del>
          </w:p>
        </w:tc>
      </w:tr>
      <w:tr w:rsidR="00DB61DC" w:rsidRPr="0030654D" w:rsidDel="00A33ABE" w14:paraId="10F3D287" w14:textId="647BA7BA" w:rsidTr="0030654D">
        <w:trPr>
          <w:del w:id="520" w:author="Jillian Pintye" w:date="2025-05-20T22:23:00Z"/>
        </w:trPr>
        <w:tc>
          <w:tcPr>
            <w:tcW w:w="2831" w:type="dxa"/>
          </w:tcPr>
          <w:p w14:paraId="03D27B93" w14:textId="08003B8E" w:rsidR="00DD5B23" w:rsidRPr="0030654D" w:rsidDel="00A33ABE" w:rsidRDefault="00D34CAC" w:rsidP="00A33ABE">
            <w:pPr>
              <w:rPr>
                <w:del w:id="521" w:author="Jillian Pintye" w:date="2025-05-20T22:23:00Z"/>
                <w:rFonts w:ascii="Arial" w:hAnsi="Arial" w:cs="Arial"/>
                <w:sz w:val="22"/>
                <w:szCs w:val="22"/>
              </w:rPr>
            </w:pPr>
            <w:del w:id="522" w:author="Jillian Pintye" w:date="2025-05-20T22:23:00Z">
              <w:r w:rsidRPr="0030654D" w:rsidDel="00A33ABE">
                <w:rPr>
                  <w:rFonts w:ascii="Arial" w:hAnsi="Arial" w:cs="Arial"/>
                  <w:sz w:val="22"/>
                  <w:szCs w:val="22"/>
                </w:rPr>
                <w:delText>Physical abuse</w:delText>
              </w:r>
            </w:del>
          </w:p>
        </w:tc>
        <w:tc>
          <w:tcPr>
            <w:tcW w:w="3919" w:type="dxa"/>
          </w:tcPr>
          <w:p w14:paraId="694EE022" w14:textId="7980C3D4" w:rsidR="00D34CAC" w:rsidRPr="0030654D" w:rsidDel="00A33ABE" w:rsidRDefault="00D34CAC" w:rsidP="00A33ABE">
            <w:pPr>
              <w:rPr>
                <w:del w:id="523" w:author="Jillian Pintye" w:date="2025-05-20T22:23:00Z"/>
                <w:rFonts w:ascii="Arial" w:hAnsi="Arial" w:cs="Arial"/>
                <w:sz w:val="22"/>
                <w:szCs w:val="22"/>
              </w:rPr>
            </w:pPr>
            <w:del w:id="524" w:author="Jillian Pintye" w:date="2025-05-20T22:23:00Z">
              <w:r w:rsidRPr="0030654D" w:rsidDel="00A33ABE">
                <w:rPr>
                  <w:rFonts w:ascii="Arial" w:hAnsi="Arial" w:cs="Arial"/>
                  <w:sz w:val="22"/>
                  <w:szCs w:val="22"/>
                </w:rPr>
                <w:delText xml:space="preserve">A3) Did a parent, guardian or other household member spank, slap, kick, punch or beat you up? </w:delText>
              </w:r>
            </w:del>
          </w:p>
          <w:p w14:paraId="3CDB5D24" w14:textId="103FBDC5" w:rsidR="00DD5B23" w:rsidRPr="0030654D" w:rsidDel="00A33ABE" w:rsidRDefault="00D34CAC" w:rsidP="00A33ABE">
            <w:pPr>
              <w:rPr>
                <w:del w:id="525" w:author="Jillian Pintye" w:date="2025-05-20T22:23:00Z"/>
                <w:rFonts w:ascii="Arial" w:hAnsi="Arial" w:cs="Arial"/>
                <w:sz w:val="22"/>
                <w:szCs w:val="22"/>
              </w:rPr>
            </w:pPr>
            <w:del w:id="526" w:author="Jillian Pintye" w:date="2025-05-20T22:23:00Z">
              <w:r w:rsidRPr="0030654D" w:rsidDel="00A33ABE">
                <w:rPr>
                  <w:rFonts w:ascii="Arial" w:hAnsi="Arial" w:cs="Arial"/>
                  <w:sz w:val="22"/>
                  <w:szCs w:val="22"/>
                </w:rPr>
                <w:delText>A4) Did a parent, guardian or other household member hit or cut you with an object, such as a stick (or cane), bottle, club, knife, whip etc?</w:delText>
              </w:r>
            </w:del>
          </w:p>
        </w:tc>
        <w:tc>
          <w:tcPr>
            <w:tcW w:w="1260" w:type="dxa"/>
          </w:tcPr>
          <w:p w14:paraId="46910465" w14:textId="785FE81C" w:rsidR="00DD5B23" w:rsidRPr="0030654D" w:rsidDel="00A33ABE" w:rsidRDefault="00DD5B23" w:rsidP="00A33ABE">
            <w:pPr>
              <w:rPr>
                <w:del w:id="527" w:author="Jillian Pintye" w:date="2025-05-20T22:23:00Z"/>
                <w:rFonts w:ascii="Arial" w:hAnsi="Arial" w:cs="Arial"/>
                <w:sz w:val="22"/>
                <w:szCs w:val="22"/>
              </w:rPr>
            </w:pPr>
          </w:p>
        </w:tc>
        <w:tc>
          <w:tcPr>
            <w:tcW w:w="1530" w:type="dxa"/>
          </w:tcPr>
          <w:p w14:paraId="44627A1F" w14:textId="12586732" w:rsidR="00DD5B23" w:rsidRPr="0030654D" w:rsidDel="00A33ABE" w:rsidRDefault="00DD5B23" w:rsidP="00A33ABE">
            <w:pPr>
              <w:rPr>
                <w:del w:id="528" w:author="Jillian Pintye" w:date="2025-05-20T22:23:00Z"/>
                <w:rFonts w:ascii="Arial" w:hAnsi="Arial" w:cs="Arial"/>
                <w:sz w:val="22"/>
                <w:szCs w:val="22"/>
              </w:rPr>
            </w:pPr>
          </w:p>
        </w:tc>
      </w:tr>
      <w:tr w:rsidR="00DB61DC" w:rsidRPr="0030654D" w:rsidDel="00A33ABE" w14:paraId="35E69973" w14:textId="32E6A573" w:rsidTr="0030654D">
        <w:trPr>
          <w:del w:id="529" w:author="Jillian Pintye" w:date="2025-05-20T22:23:00Z"/>
        </w:trPr>
        <w:tc>
          <w:tcPr>
            <w:tcW w:w="2831" w:type="dxa"/>
          </w:tcPr>
          <w:p w14:paraId="74E041A8" w14:textId="5098D575" w:rsidR="00D34CAC" w:rsidRPr="0030654D" w:rsidDel="00A33ABE" w:rsidRDefault="00D34CAC" w:rsidP="00A33ABE">
            <w:pPr>
              <w:rPr>
                <w:del w:id="530" w:author="Jillian Pintye" w:date="2025-05-20T22:23:00Z"/>
                <w:rFonts w:ascii="Arial" w:hAnsi="Arial" w:cs="Arial"/>
                <w:sz w:val="22"/>
                <w:szCs w:val="22"/>
              </w:rPr>
            </w:pPr>
            <w:del w:id="531" w:author="Jillian Pintye" w:date="2025-05-20T22:23:00Z">
              <w:r w:rsidRPr="0030654D" w:rsidDel="00A33ABE">
                <w:rPr>
                  <w:rFonts w:ascii="Arial" w:hAnsi="Arial" w:cs="Arial"/>
                  <w:sz w:val="22"/>
                  <w:szCs w:val="22"/>
                </w:rPr>
                <w:delText>Emotional Abuse</w:delText>
              </w:r>
            </w:del>
          </w:p>
        </w:tc>
        <w:tc>
          <w:tcPr>
            <w:tcW w:w="3919" w:type="dxa"/>
          </w:tcPr>
          <w:p w14:paraId="6FCC84E0" w14:textId="00C48F13" w:rsidR="00D34CAC" w:rsidRPr="0030654D" w:rsidDel="00A33ABE" w:rsidRDefault="00D34CAC" w:rsidP="00A33ABE">
            <w:pPr>
              <w:rPr>
                <w:del w:id="532" w:author="Jillian Pintye" w:date="2025-05-20T22:23:00Z"/>
                <w:rFonts w:ascii="Arial" w:hAnsi="Arial" w:cs="Arial"/>
                <w:sz w:val="22"/>
                <w:szCs w:val="22"/>
              </w:rPr>
            </w:pPr>
            <w:del w:id="533" w:author="Jillian Pintye" w:date="2025-05-20T22:23:00Z">
              <w:r w:rsidRPr="0030654D" w:rsidDel="00A33ABE">
                <w:rPr>
                  <w:rFonts w:ascii="Arial" w:hAnsi="Arial" w:cs="Arial"/>
                  <w:sz w:val="22"/>
                  <w:szCs w:val="22"/>
                </w:rPr>
                <w:delText>A1) Did a parent, guardian or other household member yell, scream or swear at you, insult or humiliate you?</w:delText>
              </w:r>
            </w:del>
          </w:p>
          <w:p w14:paraId="5A43C836" w14:textId="27A9FB54" w:rsidR="00D34CAC" w:rsidRPr="0030654D" w:rsidDel="00A33ABE" w:rsidRDefault="00D34CAC" w:rsidP="00A33ABE">
            <w:pPr>
              <w:rPr>
                <w:del w:id="534" w:author="Jillian Pintye" w:date="2025-05-20T22:23:00Z"/>
                <w:rFonts w:ascii="Arial" w:hAnsi="Arial" w:cs="Arial"/>
                <w:sz w:val="22"/>
                <w:szCs w:val="22"/>
              </w:rPr>
            </w:pPr>
            <w:del w:id="535" w:author="Jillian Pintye" w:date="2025-05-20T22:23:00Z">
              <w:r w:rsidRPr="0030654D" w:rsidDel="00A33ABE">
                <w:rPr>
                  <w:rFonts w:ascii="Arial" w:hAnsi="Arial" w:cs="Arial"/>
                  <w:sz w:val="22"/>
                  <w:szCs w:val="22"/>
                </w:rPr>
                <w:delText>A2) Did a parent, guardian or other household member threaten to, or actually, abandon you or throw you out of the house?</w:delText>
              </w:r>
            </w:del>
          </w:p>
        </w:tc>
        <w:tc>
          <w:tcPr>
            <w:tcW w:w="1260" w:type="dxa"/>
          </w:tcPr>
          <w:p w14:paraId="756494F5" w14:textId="3F1B7E59" w:rsidR="00D34CAC" w:rsidRPr="0030654D" w:rsidDel="00A33ABE" w:rsidRDefault="00D34CAC" w:rsidP="00A33ABE">
            <w:pPr>
              <w:rPr>
                <w:del w:id="536" w:author="Jillian Pintye" w:date="2025-05-20T22:23:00Z"/>
                <w:rFonts w:ascii="Arial" w:hAnsi="Arial" w:cs="Arial"/>
                <w:sz w:val="22"/>
                <w:szCs w:val="22"/>
              </w:rPr>
            </w:pPr>
          </w:p>
        </w:tc>
        <w:tc>
          <w:tcPr>
            <w:tcW w:w="1530" w:type="dxa"/>
          </w:tcPr>
          <w:p w14:paraId="2EB376F0" w14:textId="1CCB00B3" w:rsidR="00D34CAC" w:rsidRPr="0030654D" w:rsidDel="00A33ABE" w:rsidRDefault="00D34CAC" w:rsidP="00A33ABE">
            <w:pPr>
              <w:rPr>
                <w:del w:id="537" w:author="Jillian Pintye" w:date="2025-05-20T22:23:00Z"/>
                <w:rFonts w:ascii="Arial" w:hAnsi="Arial" w:cs="Arial"/>
                <w:sz w:val="22"/>
                <w:szCs w:val="22"/>
              </w:rPr>
            </w:pPr>
          </w:p>
        </w:tc>
      </w:tr>
      <w:tr w:rsidR="00DB61DC" w:rsidRPr="0030654D" w:rsidDel="00A33ABE" w14:paraId="772BDD81" w14:textId="2D0F2352" w:rsidTr="0030654D">
        <w:trPr>
          <w:del w:id="538" w:author="Jillian Pintye" w:date="2025-05-20T22:23:00Z"/>
        </w:trPr>
        <w:tc>
          <w:tcPr>
            <w:tcW w:w="2831" w:type="dxa"/>
          </w:tcPr>
          <w:p w14:paraId="6A999675" w14:textId="44F93A01" w:rsidR="00D34CAC" w:rsidRPr="0030654D" w:rsidDel="00A33ABE" w:rsidRDefault="00D34CAC" w:rsidP="00A33ABE">
            <w:pPr>
              <w:rPr>
                <w:del w:id="539" w:author="Jillian Pintye" w:date="2025-05-20T22:23:00Z"/>
                <w:rFonts w:ascii="Arial" w:hAnsi="Arial" w:cs="Arial"/>
                <w:sz w:val="22"/>
                <w:szCs w:val="22"/>
              </w:rPr>
            </w:pPr>
            <w:del w:id="540" w:author="Jillian Pintye" w:date="2025-05-20T22:23:00Z">
              <w:r w:rsidRPr="0030654D" w:rsidDel="00A33ABE">
                <w:rPr>
                  <w:rFonts w:ascii="Arial" w:hAnsi="Arial" w:cs="Arial"/>
                  <w:sz w:val="22"/>
                  <w:szCs w:val="22"/>
                </w:rPr>
                <w:delText>Contact sexual abuse</w:delText>
              </w:r>
            </w:del>
          </w:p>
        </w:tc>
        <w:tc>
          <w:tcPr>
            <w:tcW w:w="3919" w:type="dxa"/>
          </w:tcPr>
          <w:p w14:paraId="501C3FFB" w14:textId="48C17869" w:rsidR="00D34CAC" w:rsidRPr="0030654D" w:rsidDel="00A33ABE" w:rsidRDefault="00D34CAC" w:rsidP="00A33ABE">
            <w:pPr>
              <w:rPr>
                <w:del w:id="541" w:author="Jillian Pintye" w:date="2025-05-20T22:23:00Z"/>
                <w:rFonts w:ascii="Arial" w:hAnsi="Arial" w:cs="Arial"/>
                <w:sz w:val="22"/>
                <w:szCs w:val="22"/>
              </w:rPr>
            </w:pPr>
            <w:del w:id="542" w:author="Jillian Pintye" w:date="2025-05-20T22:23:00Z">
              <w:r w:rsidRPr="0030654D" w:rsidDel="00A33ABE">
                <w:rPr>
                  <w:rFonts w:ascii="Arial" w:hAnsi="Arial" w:cs="Arial"/>
                  <w:sz w:val="22"/>
                  <w:szCs w:val="22"/>
                </w:rPr>
                <w:delText>A5) Did someone touch or fondle you in a sexual way when you did not want them to?</w:delText>
              </w:r>
            </w:del>
          </w:p>
          <w:p w14:paraId="111C0B90" w14:textId="2F1DFAA3" w:rsidR="00D34CAC" w:rsidRPr="0030654D" w:rsidDel="00A33ABE" w:rsidRDefault="00D34CAC" w:rsidP="00A33ABE">
            <w:pPr>
              <w:rPr>
                <w:del w:id="543" w:author="Jillian Pintye" w:date="2025-05-20T22:23:00Z"/>
                <w:rFonts w:ascii="Arial" w:hAnsi="Arial" w:cs="Arial"/>
                <w:sz w:val="22"/>
                <w:szCs w:val="22"/>
              </w:rPr>
            </w:pPr>
            <w:del w:id="544" w:author="Jillian Pintye" w:date="2025-05-20T22:23:00Z">
              <w:r w:rsidRPr="0030654D" w:rsidDel="00A33ABE">
                <w:rPr>
                  <w:rFonts w:ascii="Arial" w:hAnsi="Arial" w:cs="Arial"/>
                  <w:sz w:val="22"/>
                  <w:szCs w:val="22"/>
                </w:rPr>
                <w:delText>A6) Did someone make you touch their body in a sexual way when you did not want them to?</w:delText>
              </w:r>
            </w:del>
          </w:p>
          <w:p w14:paraId="2A406E3A" w14:textId="2239EE0F" w:rsidR="00D34CAC" w:rsidRPr="0030654D" w:rsidDel="00A33ABE" w:rsidRDefault="00D34CAC" w:rsidP="00A33ABE">
            <w:pPr>
              <w:rPr>
                <w:del w:id="545" w:author="Jillian Pintye" w:date="2025-05-20T22:23:00Z"/>
                <w:rFonts w:ascii="Arial" w:hAnsi="Arial" w:cs="Arial"/>
                <w:sz w:val="22"/>
                <w:szCs w:val="22"/>
              </w:rPr>
            </w:pPr>
            <w:del w:id="546" w:author="Jillian Pintye" w:date="2025-05-20T22:23:00Z">
              <w:r w:rsidRPr="0030654D" w:rsidDel="00A33ABE">
                <w:rPr>
                  <w:rFonts w:ascii="Arial" w:hAnsi="Arial" w:cs="Arial"/>
                  <w:sz w:val="22"/>
                  <w:szCs w:val="22"/>
                </w:rPr>
                <w:delText>A7) Did someone attempt oral, anal, or vaginal intercourse with you when you did not want them to?</w:delText>
              </w:r>
            </w:del>
          </w:p>
          <w:p w14:paraId="212E03DC" w14:textId="604B8048" w:rsidR="00D34CAC" w:rsidRPr="0030654D" w:rsidDel="00A33ABE" w:rsidRDefault="00D34CAC" w:rsidP="00A33ABE">
            <w:pPr>
              <w:rPr>
                <w:del w:id="547" w:author="Jillian Pintye" w:date="2025-05-20T22:23:00Z"/>
                <w:rFonts w:ascii="Arial" w:hAnsi="Arial" w:cs="Arial"/>
                <w:sz w:val="22"/>
                <w:szCs w:val="22"/>
              </w:rPr>
            </w:pPr>
            <w:del w:id="548" w:author="Jillian Pintye" w:date="2025-05-20T22:23:00Z">
              <w:r w:rsidRPr="0030654D" w:rsidDel="00A33ABE">
                <w:rPr>
                  <w:rFonts w:ascii="Arial" w:hAnsi="Arial" w:cs="Arial"/>
                  <w:sz w:val="22"/>
                  <w:szCs w:val="22"/>
                </w:rPr>
                <w:delText>A8)Did someone actually have oral, anal, or vaginal intercourse with you when you did not want them to?</w:delText>
              </w:r>
            </w:del>
          </w:p>
        </w:tc>
        <w:tc>
          <w:tcPr>
            <w:tcW w:w="1260" w:type="dxa"/>
          </w:tcPr>
          <w:p w14:paraId="7D56E456" w14:textId="4B853707" w:rsidR="00D34CAC" w:rsidRPr="0030654D" w:rsidDel="00A33ABE" w:rsidRDefault="00D34CAC" w:rsidP="00A33ABE">
            <w:pPr>
              <w:rPr>
                <w:del w:id="549" w:author="Jillian Pintye" w:date="2025-05-20T22:23:00Z"/>
                <w:rFonts w:ascii="Arial" w:hAnsi="Arial" w:cs="Arial"/>
                <w:sz w:val="22"/>
                <w:szCs w:val="22"/>
              </w:rPr>
            </w:pPr>
          </w:p>
        </w:tc>
        <w:tc>
          <w:tcPr>
            <w:tcW w:w="1530" w:type="dxa"/>
          </w:tcPr>
          <w:p w14:paraId="0982BA25" w14:textId="509CDE76" w:rsidR="00D34CAC" w:rsidRPr="0030654D" w:rsidDel="00A33ABE" w:rsidRDefault="00D34CAC" w:rsidP="00A33ABE">
            <w:pPr>
              <w:rPr>
                <w:del w:id="550" w:author="Jillian Pintye" w:date="2025-05-20T22:23:00Z"/>
                <w:rFonts w:ascii="Arial" w:hAnsi="Arial" w:cs="Arial"/>
                <w:sz w:val="22"/>
                <w:szCs w:val="22"/>
              </w:rPr>
            </w:pPr>
          </w:p>
        </w:tc>
      </w:tr>
      <w:tr w:rsidR="00DB61DC" w:rsidRPr="0030654D" w:rsidDel="00A33ABE" w14:paraId="12C77B41" w14:textId="44C74ADB" w:rsidTr="0030654D">
        <w:trPr>
          <w:del w:id="551" w:author="Jillian Pintye" w:date="2025-05-20T22:23:00Z"/>
        </w:trPr>
        <w:tc>
          <w:tcPr>
            <w:tcW w:w="2831" w:type="dxa"/>
          </w:tcPr>
          <w:p w14:paraId="68DD8350" w14:textId="5477FA9B" w:rsidR="00D34CAC" w:rsidRPr="0030654D" w:rsidDel="00A33ABE" w:rsidRDefault="00D34CAC" w:rsidP="00A33ABE">
            <w:pPr>
              <w:rPr>
                <w:del w:id="552" w:author="Jillian Pintye" w:date="2025-05-20T22:23:00Z"/>
                <w:rFonts w:ascii="Arial" w:hAnsi="Arial" w:cs="Arial"/>
                <w:sz w:val="22"/>
                <w:szCs w:val="22"/>
              </w:rPr>
            </w:pPr>
            <w:del w:id="553" w:author="Jillian Pintye" w:date="2025-05-20T22:23:00Z">
              <w:r w:rsidRPr="0030654D" w:rsidDel="00A33ABE">
                <w:rPr>
                  <w:rFonts w:ascii="Arial" w:hAnsi="Arial" w:cs="Arial"/>
                  <w:sz w:val="22"/>
                  <w:szCs w:val="22"/>
                </w:rPr>
                <w:delText>Alcohol and/or drug abuser in the household</w:delText>
              </w:r>
            </w:del>
          </w:p>
        </w:tc>
        <w:tc>
          <w:tcPr>
            <w:tcW w:w="3919" w:type="dxa"/>
          </w:tcPr>
          <w:p w14:paraId="1503922B" w14:textId="720564CA" w:rsidR="00D34CAC" w:rsidRPr="0030654D" w:rsidDel="00A33ABE" w:rsidRDefault="00D34CAC" w:rsidP="00A33ABE">
            <w:pPr>
              <w:rPr>
                <w:del w:id="554" w:author="Jillian Pintye" w:date="2025-05-20T22:23:00Z"/>
                <w:rFonts w:ascii="Arial" w:hAnsi="Arial" w:cs="Arial"/>
                <w:sz w:val="22"/>
                <w:szCs w:val="22"/>
              </w:rPr>
            </w:pPr>
            <w:del w:id="555" w:author="Jillian Pintye" w:date="2025-05-20T22:23:00Z">
              <w:r w:rsidRPr="0030654D" w:rsidDel="00A33ABE">
                <w:rPr>
                  <w:rFonts w:ascii="Arial" w:hAnsi="Arial" w:cs="Arial"/>
                  <w:sz w:val="22"/>
                  <w:szCs w:val="22"/>
                </w:rPr>
                <w:delText>F1) Did you live with a household member who was a problem drinker or alcoholic, or misused street or prescription drugs?</w:delText>
              </w:r>
            </w:del>
          </w:p>
        </w:tc>
        <w:tc>
          <w:tcPr>
            <w:tcW w:w="1260" w:type="dxa"/>
          </w:tcPr>
          <w:p w14:paraId="450B49FF" w14:textId="53F89071" w:rsidR="00D34CAC" w:rsidRPr="0030654D" w:rsidDel="00A33ABE" w:rsidRDefault="00D34CAC" w:rsidP="00A33ABE">
            <w:pPr>
              <w:rPr>
                <w:del w:id="556" w:author="Jillian Pintye" w:date="2025-05-20T22:23:00Z"/>
                <w:rFonts w:ascii="Arial" w:hAnsi="Arial" w:cs="Arial"/>
                <w:sz w:val="22"/>
                <w:szCs w:val="22"/>
              </w:rPr>
            </w:pPr>
          </w:p>
        </w:tc>
        <w:tc>
          <w:tcPr>
            <w:tcW w:w="1530" w:type="dxa"/>
          </w:tcPr>
          <w:p w14:paraId="5D229553" w14:textId="01CA3105" w:rsidR="00D34CAC" w:rsidRPr="0030654D" w:rsidDel="00A33ABE" w:rsidRDefault="00D34CAC" w:rsidP="00A33ABE">
            <w:pPr>
              <w:rPr>
                <w:del w:id="557" w:author="Jillian Pintye" w:date="2025-05-20T22:23:00Z"/>
                <w:rFonts w:ascii="Arial" w:hAnsi="Arial" w:cs="Arial"/>
                <w:sz w:val="22"/>
                <w:szCs w:val="22"/>
              </w:rPr>
            </w:pPr>
          </w:p>
        </w:tc>
      </w:tr>
      <w:tr w:rsidR="00DB61DC" w:rsidRPr="0030654D" w:rsidDel="00A33ABE" w14:paraId="47DF40DA" w14:textId="4DE41311" w:rsidTr="0030654D">
        <w:trPr>
          <w:del w:id="558" w:author="Jillian Pintye" w:date="2025-05-20T22:23:00Z"/>
        </w:trPr>
        <w:tc>
          <w:tcPr>
            <w:tcW w:w="2831" w:type="dxa"/>
          </w:tcPr>
          <w:p w14:paraId="09D027E3" w14:textId="1C7AD059" w:rsidR="00D34CAC" w:rsidRPr="0030654D" w:rsidDel="00A33ABE" w:rsidRDefault="00D34CAC" w:rsidP="00A33ABE">
            <w:pPr>
              <w:rPr>
                <w:del w:id="559" w:author="Jillian Pintye" w:date="2025-05-20T22:23:00Z"/>
                <w:rFonts w:ascii="Arial" w:hAnsi="Arial" w:cs="Arial"/>
                <w:sz w:val="22"/>
                <w:szCs w:val="22"/>
              </w:rPr>
            </w:pPr>
            <w:del w:id="560" w:author="Jillian Pintye" w:date="2025-05-20T22:23:00Z">
              <w:r w:rsidRPr="0030654D" w:rsidDel="00A33ABE">
                <w:rPr>
                  <w:rFonts w:ascii="Arial" w:hAnsi="Arial" w:cs="Arial"/>
                  <w:sz w:val="22"/>
                  <w:szCs w:val="22"/>
                </w:rPr>
                <w:delText>Incarcerated household member</w:delText>
              </w:r>
            </w:del>
          </w:p>
        </w:tc>
        <w:tc>
          <w:tcPr>
            <w:tcW w:w="3919" w:type="dxa"/>
          </w:tcPr>
          <w:p w14:paraId="1196D695" w14:textId="0DC59465" w:rsidR="00D34CAC" w:rsidRPr="0030654D" w:rsidDel="00A33ABE" w:rsidRDefault="00D34CAC" w:rsidP="00A33ABE">
            <w:pPr>
              <w:rPr>
                <w:del w:id="561" w:author="Jillian Pintye" w:date="2025-05-20T22:23:00Z"/>
                <w:rFonts w:ascii="Arial" w:hAnsi="Arial" w:cs="Arial"/>
                <w:sz w:val="22"/>
                <w:szCs w:val="22"/>
              </w:rPr>
            </w:pPr>
            <w:del w:id="562" w:author="Jillian Pintye" w:date="2025-05-20T22:23:00Z">
              <w:r w:rsidRPr="0030654D" w:rsidDel="00A33ABE">
                <w:rPr>
                  <w:rFonts w:ascii="Arial" w:hAnsi="Arial" w:cs="Arial"/>
                  <w:sz w:val="22"/>
                  <w:szCs w:val="22"/>
                </w:rPr>
                <w:delText>F3) Did you live with a household member who was ever sent to jail or prison?</w:delText>
              </w:r>
            </w:del>
          </w:p>
        </w:tc>
        <w:tc>
          <w:tcPr>
            <w:tcW w:w="1260" w:type="dxa"/>
          </w:tcPr>
          <w:p w14:paraId="62B2BE8F" w14:textId="6FDA967E" w:rsidR="00D34CAC" w:rsidRPr="0030654D" w:rsidDel="00A33ABE" w:rsidRDefault="00D34CAC" w:rsidP="00A33ABE">
            <w:pPr>
              <w:rPr>
                <w:del w:id="563" w:author="Jillian Pintye" w:date="2025-05-20T22:23:00Z"/>
                <w:rFonts w:ascii="Arial" w:hAnsi="Arial" w:cs="Arial"/>
                <w:sz w:val="22"/>
                <w:szCs w:val="22"/>
              </w:rPr>
            </w:pPr>
          </w:p>
        </w:tc>
        <w:tc>
          <w:tcPr>
            <w:tcW w:w="1530" w:type="dxa"/>
          </w:tcPr>
          <w:p w14:paraId="7E456922" w14:textId="2FCC5BA2" w:rsidR="00D34CAC" w:rsidRPr="0030654D" w:rsidDel="00A33ABE" w:rsidRDefault="00D34CAC" w:rsidP="00A33ABE">
            <w:pPr>
              <w:rPr>
                <w:del w:id="564" w:author="Jillian Pintye" w:date="2025-05-20T22:23:00Z"/>
                <w:rFonts w:ascii="Arial" w:hAnsi="Arial" w:cs="Arial"/>
                <w:sz w:val="22"/>
                <w:szCs w:val="22"/>
              </w:rPr>
            </w:pPr>
          </w:p>
        </w:tc>
      </w:tr>
      <w:tr w:rsidR="00DB61DC" w:rsidRPr="0030654D" w:rsidDel="00A33ABE" w14:paraId="34F490B8" w14:textId="28F5E2B6" w:rsidTr="0030654D">
        <w:trPr>
          <w:del w:id="565" w:author="Jillian Pintye" w:date="2025-05-20T22:23:00Z"/>
        </w:trPr>
        <w:tc>
          <w:tcPr>
            <w:tcW w:w="2831" w:type="dxa"/>
          </w:tcPr>
          <w:p w14:paraId="5AC7BCA4" w14:textId="4FE7C49A" w:rsidR="00D34CAC" w:rsidRPr="0030654D" w:rsidDel="00A33ABE" w:rsidRDefault="009A5C30" w:rsidP="00A33ABE">
            <w:pPr>
              <w:rPr>
                <w:del w:id="566" w:author="Jillian Pintye" w:date="2025-05-20T22:23:00Z"/>
                <w:rFonts w:ascii="Arial" w:hAnsi="Arial" w:cs="Arial"/>
                <w:sz w:val="22"/>
                <w:szCs w:val="22"/>
              </w:rPr>
            </w:pPr>
            <w:del w:id="567" w:author="Jillian Pintye" w:date="2025-05-20T22:23:00Z">
              <w:r w:rsidRPr="0030654D" w:rsidDel="00A33ABE">
                <w:rPr>
                  <w:rFonts w:ascii="Arial" w:hAnsi="Arial" w:cs="Arial"/>
                  <w:sz w:val="22"/>
                  <w:szCs w:val="22"/>
                </w:rPr>
                <w:delText>Household member that is</w:delText>
              </w:r>
              <w:r w:rsidR="00D34CAC" w:rsidRPr="0030654D" w:rsidDel="00A33ABE">
                <w:rPr>
                  <w:rFonts w:ascii="Arial" w:hAnsi="Arial" w:cs="Arial"/>
                  <w:sz w:val="22"/>
                  <w:szCs w:val="22"/>
                </w:rPr>
                <w:delText xml:space="preserve"> chronically depressed, mentally ill, institutionalized or suicidal </w:delText>
              </w:r>
            </w:del>
          </w:p>
        </w:tc>
        <w:tc>
          <w:tcPr>
            <w:tcW w:w="3919" w:type="dxa"/>
          </w:tcPr>
          <w:p w14:paraId="3B9CCA6D" w14:textId="5F5E0159" w:rsidR="00D34CAC" w:rsidRPr="0030654D" w:rsidDel="00A33ABE" w:rsidRDefault="00D34CAC" w:rsidP="00A33ABE">
            <w:pPr>
              <w:rPr>
                <w:del w:id="568" w:author="Jillian Pintye" w:date="2025-05-20T22:23:00Z"/>
                <w:rFonts w:ascii="Arial" w:hAnsi="Arial" w:cs="Arial"/>
                <w:sz w:val="22"/>
                <w:szCs w:val="22"/>
              </w:rPr>
            </w:pPr>
            <w:del w:id="569" w:author="Jillian Pintye" w:date="2025-05-20T22:23:00Z">
              <w:r w:rsidRPr="0030654D" w:rsidDel="00A33ABE">
                <w:rPr>
                  <w:rFonts w:ascii="Arial" w:hAnsi="Arial" w:cs="Arial"/>
                  <w:sz w:val="22"/>
                  <w:szCs w:val="22"/>
                </w:rPr>
                <w:delText>F2) Did you live with a household member who was depressed, mentally ill or suicidal?</w:delText>
              </w:r>
            </w:del>
          </w:p>
        </w:tc>
        <w:tc>
          <w:tcPr>
            <w:tcW w:w="1260" w:type="dxa"/>
          </w:tcPr>
          <w:p w14:paraId="090E9231" w14:textId="3466994F" w:rsidR="00D34CAC" w:rsidRPr="0030654D" w:rsidDel="00A33ABE" w:rsidRDefault="00D34CAC" w:rsidP="00A33ABE">
            <w:pPr>
              <w:rPr>
                <w:del w:id="570" w:author="Jillian Pintye" w:date="2025-05-20T22:23:00Z"/>
                <w:rFonts w:ascii="Arial" w:hAnsi="Arial" w:cs="Arial"/>
                <w:sz w:val="22"/>
                <w:szCs w:val="22"/>
              </w:rPr>
            </w:pPr>
          </w:p>
        </w:tc>
        <w:tc>
          <w:tcPr>
            <w:tcW w:w="1530" w:type="dxa"/>
          </w:tcPr>
          <w:p w14:paraId="0F0B0612" w14:textId="5F144DB4" w:rsidR="00D34CAC" w:rsidRPr="0030654D" w:rsidDel="00A33ABE" w:rsidRDefault="00D34CAC" w:rsidP="00A33ABE">
            <w:pPr>
              <w:rPr>
                <w:del w:id="571" w:author="Jillian Pintye" w:date="2025-05-20T22:23:00Z"/>
                <w:rFonts w:ascii="Arial" w:hAnsi="Arial" w:cs="Arial"/>
                <w:sz w:val="22"/>
                <w:szCs w:val="22"/>
              </w:rPr>
            </w:pPr>
          </w:p>
        </w:tc>
      </w:tr>
      <w:tr w:rsidR="00DB61DC" w:rsidRPr="0030654D" w:rsidDel="00A33ABE" w14:paraId="2DA06CD3" w14:textId="350B692A" w:rsidTr="0030654D">
        <w:trPr>
          <w:del w:id="572" w:author="Jillian Pintye" w:date="2025-05-20T22:23:00Z"/>
        </w:trPr>
        <w:tc>
          <w:tcPr>
            <w:tcW w:w="2831" w:type="dxa"/>
          </w:tcPr>
          <w:p w14:paraId="2560B4D1" w14:textId="38228D66" w:rsidR="00D34CAC" w:rsidRPr="0030654D" w:rsidDel="00A33ABE" w:rsidRDefault="00D34CAC" w:rsidP="00A33ABE">
            <w:pPr>
              <w:rPr>
                <w:del w:id="573" w:author="Jillian Pintye" w:date="2025-05-20T22:23:00Z"/>
                <w:rFonts w:ascii="Arial" w:hAnsi="Arial" w:cs="Arial"/>
                <w:sz w:val="22"/>
                <w:szCs w:val="22"/>
              </w:rPr>
            </w:pPr>
            <w:del w:id="574" w:author="Jillian Pintye" w:date="2025-05-20T22:23:00Z">
              <w:r w:rsidRPr="0030654D" w:rsidDel="00A33ABE">
                <w:rPr>
                  <w:rFonts w:ascii="Arial" w:hAnsi="Arial" w:cs="Arial"/>
                  <w:sz w:val="22"/>
                  <w:szCs w:val="22"/>
                </w:rPr>
                <w:delText>Household member treated violently</w:delText>
              </w:r>
            </w:del>
          </w:p>
        </w:tc>
        <w:tc>
          <w:tcPr>
            <w:tcW w:w="3919" w:type="dxa"/>
          </w:tcPr>
          <w:p w14:paraId="2855ABED" w14:textId="5C1C2D72" w:rsidR="00EE339D" w:rsidRPr="0030654D" w:rsidDel="00A33ABE" w:rsidRDefault="00D34CAC" w:rsidP="00A33ABE">
            <w:pPr>
              <w:rPr>
                <w:del w:id="575" w:author="Jillian Pintye" w:date="2025-05-20T22:23:00Z"/>
                <w:rFonts w:ascii="Arial" w:hAnsi="Arial" w:cs="Arial"/>
                <w:sz w:val="22"/>
                <w:szCs w:val="22"/>
              </w:rPr>
            </w:pPr>
            <w:del w:id="576" w:author="Jillian Pintye" w:date="2025-05-20T22:23:00Z">
              <w:r w:rsidRPr="0030654D" w:rsidDel="00A33ABE">
                <w:rPr>
                  <w:rFonts w:ascii="Arial" w:hAnsi="Arial" w:cs="Arial"/>
                  <w:sz w:val="22"/>
                  <w:szCs w:val="22"/>
                </w:rPr>
                <w:delText xml:space="preserve">F6) Did you see or hear a parent or household member in your home being yelled at, screamed at, </w:delText>
              </w:r>
              <w:r w:rsidR="00EE339D" w:rsidRPr="0030654D" w:rsidDel="00A33ABE">
                <w:rPr>
                  <w:rFonts w:ascii="Arial" w:hAnsi="Arial" w:cs="Arial"/>
                  <w:sz w:val="22"/>
                  <w:szCs w:val="22"/>
                </w:rPr>
                <w:delText xml:space="preserve">sworn at, insulted or humiliated? </w:delText>
              </w:r>
            </w:del>
          </w:p>
          <w:p w14:paraId="7F3B8B4A" w14:textId="1D9F9F8C" w:rsidR="00EE339D" w:rsidRPr="0030654D" w:rsidDel="00A33ABE" w:rsidRDefault="00EE339D" w:rsidP="00A33ABE">
            <w:pPr>
              <w:rPr>
                <w:del w:id="577" w:author="Jillian Pintye" w:date="2025-05-20T22:23:00Z"/>
                <w:rFonts w:ascii="Arial" w:hAnsi="Arial" w:cs="Arial"/>
                <w:sz w:val="22"/>
                <w:szCs w:val="22"/>
              </w:rPr>
            </w:pPr>
            <w:del w:id="578" w:author="Jillian Pintye" w:date="2025-05-20T22:23:00Z">
              <w:r w:rsidRPr="0030654D" w:rsidDel="00A33ABE">
                <w:rPr>
                  <w:rFonts w:ascii="Arial" w:hAnsi="Arial" w:cs="Arial"/>
                  <w:sz w:val="22"/>
                  <w:szCs w:val="22"/>
                </w:rPr>
                <w:delText xml:space="preserve">F7) Did you see or hear a parent or household member in your home being slapped, kicked, punched or beaten up? </w:delText>
              </w:r>
            </w:del>
          </w:p>
          <w:p w14:paraId="0A0584D4" w14:textId="35D77443" w:rsidR="00D34CAC" w:rsidRPr="0030654D" w:rsidDel="00A33ABE" w:rsidRDefault="00EE339D" w:rsidP="00A33ABE">
            <w:pPr>
              <w:rPr>
                <w:del w:id="579" w:author="Jillian Pintye" w:date="2025-05-20T22:23:00Z"/>
                <w:rFonts w:ascii="Arial" w:hAnsi="Arial" w:cs="Arial"/>
                <w:sz w:val="22"/>
                <w:szCs w:val="22"/>
              </w:rPr>
            </w:pPr>
            <w:del w:id="580" w:author="Jillian Pintye" w:date="2025-05-20T22:23:00Z">
              <w:r w:rsidRPr="0030654D" w:rsidDel="00A33ABE">
                <w:rPr>
                  <w:rFonts w:ascii="Arial" w:hAnsi="Arial" w:cs="Arial"/>
                  <w:sz w:val="22"/>
                  <w:szCs w:val="22"/>
                </w:rPr>
                <w:delText xml:space="preserve"> F8) Did you see or hear a parent or household member in your home being hit or cut with an object, such as a stick (or cane), bottle, club, knife, whip etc.?</w:delText>
              </w:r>
            </w:del>
          </w:p>
        </w:tc>
        <w:tc>
          <w:tcPr>
            <w:tcW w:w="1260" w:type="dxa"/>
          </w:tcPr>
          <w:p w14:paraId="10C576C2" w14:textId="25940ACE" w:rsidR="00D34CAC" w:rsidRPr="0030654D" w:rsidDel="00A33ABE" w:rsidRDefault="00D34CAC" w:rsidP="00A33ABE">
            <w:pPr>
              <w:rPr>
                <w:del w:id="581" w:author="Jillian Pintye" w:date="2025-05-20T22:23:00Z"/>
                <w:rFonts w:ascii="Arial" w:hAnsi="Arial" w:cs="Arial"/>
                <w:sz w:val="22"/>
                <w:szCs w:val="22"/>
              </w:rPr>
            </w:pPr>
          </w:p>
        </w:tc>
        <w:tc>
          <w:tcPr>
            <w:tcW w:w="1530" w:type="dxa"/>
          </w:tcPr>
          <w:p w14:paraId="0269BDBB" w14:textId="3B6F39DB" w:rsidR="00D34CAC" w:rsidRPr="0030654D" w:rsidDel="00A33ABE" w:rsidRDefault="00D34CAC" w:rsidP="00A33ABE">
            <w:pPr>
              <w:rPr>
                <w:del w:id="582" w:author="Jillian Pintye" w:date="2025-05-20T22:23:00Z"/>
                <w:rFonts w:ascii="Arial" w:hAnsi="Arial" w:cs="Arial"/>
                <w:sz w:val="22"/>
                <w:szCs w:val="22"/>
              </w:rPr>
            </w:pPr>
          </w:p>
        </w:tc>
      </w:tr>
      <w:tr w:rsidR="00DB61DC" w:rsidRPr="0030654D" w:rsidDel="00A33ABE" w14:paraId="21CDF838" w14:textId="58DB5920" w:rsidTr="0030654D">
        <w:trPr>
          <w:del w:id="583" w:author="Jillian Pintye" w:date="2025-05-20T22:23:00Z"/>
        </w:trPr>
        <w:tc>
          <w:tcPr>
            <w:tcW w:w="2831" w:type="dxa"/>
          </w:tcPr>
          <w:p w14:paraId="7E7BB5D7" w14:textId="3236F02B" w:rsidR="00EE339D" w:rsidRPr="0030654D" w:rsidDel="00A33ABE" w:rsidRDefault="00EE339D" w:rsidP="00A33ABE">
            <w:pPr>
              <w:rPr>
                <w:del w:id="584" w:author="Jillian Pintye" w:date="2025-05-20T22:23:00Z"/>
                <w:rFonts w:ascii="Arial" w:hAnsi="Arial" w:cs="Arial"/>
                <w:sz w:val="22"/>
                <w:szCs w:val="22"/>
              </w:rPr>
            </w:pPr>
            <w:del w:id="585" w:author="Jillian Pintye" w:date="2025-05-20T22:23:00Z">
              <w:r w:rsidRPr="0030654D" w:rsidDel="00A33ABE">
                <w:rPr>
                  <w:rFonts w:ascii="Arial" w:hAnsi="Arial" w:cs="Arial"/>
                  <w:sz w:val="22"/>
                  <w:szCs w:val="22"/>
                </w:rPr>
                <w:delText>One or no parents, parental separation or divorce</w:delText>
              </w:r>
            </w:del>
          </w:p>
        </w:tc>
        <w:tc>
          <w:tcPr>
            <w:tcW w:w="3919" w:type="dxa"/>
          </w:tcPr>
          <w:p w14:paraId="72C30DBA" w14:textId="59A97A24" w:rsidR="00EE339D" w:rsidRPr="0030654D" w:rsidDel="00A33ABE" w:rsidRDefault="00EE339D" w:rsidP="00A33ABE">
            <w:pPr>
              <w:rPr>
                <w:del w:id="586" w:author="Jillian Pintye" w:date="2025-05-20T22:23:00Z"/>
                <w:rFonts w:ascii="Arial" w:hAnsi="Arial" w:cs="Arial"/>
                <w:sz w:val="22"/>
                <w:szCs w:val="22"/>
              </w:rPr>
            </w:pPr>
            <w:del w:id="587" w:author="Jillian Pintye" w:date="2025-05-20T22:23:00Z">
              <w:r w:rsidRPr="0030654D" w:rsidDel="00A33ABE">
                <w:rPr>
                  <w:rFonts w:ascii="Arial" w:hAnsi="Arial" w:cs="Arial"/>
                  <w:sz w:val="22"/>
                  <w:szCs w:val="22"/>
                </w:rPr>
                <w:delText xml:space="preserve">F4) Were your parents ever separated or divorced? </w:delText>
              </w:r>
            </w:del>
          </w:p>
          <w:p w14:paraId="6AFBEC1E" w14:textId="35BC2FBE" w:rsidR="00D34CAC" w:rsidRPr="0030654D" w:rsidDel="00A33ABE" w:rsidRDefault="00EE339D" w:rsidP="00A33ABE">
            <w:pPr>
              <w:rPr>
                <w:del w:id="588" w:author="Jillian Pintye" w:date="2025-05-20T22:23:00Z"/>
                <w:rFonts w:ascii="Arial" w:hAnsi="Arial" w:cs="Arial"/>
                <w:sz w:val="22"/>
                <w:szCs w:val="22"/>
              </w:rPr>
            </w:pPr>
            <w:del w:id="589" w:author="Jillian Pintye" w:date="2025-05-20T22:23:00Z">
              <w:r w:rsidRPr="0030654D" w:rsidDel="00A33ABE">
                <w:rPr>
                  <w:rFonts w:ascii="Arial" w:hAnsi="Arial" w:cs="Arial"/>
                  <w:sz w:val="22"/>
                  <w:szCs w:val="22"/>
                </w:rPr>
                <w:delText>F5) Did your mother, father or guardian die?</w:delText>
              </w:r>
            </w:del>
          </w:p>
        </w:tc>
        <w:tc>
          <w:tcPr>
            <w:tcW w:w="1260" w:type="dxa"/>
          </w:tcPr>
          <w:p w14:paraId="5D9E3435" w14:textId="0F8063FE" w:rsidR="00D34CAC" w:rsidRPr="0030654D" w:rsidDel="00A33ABE" w:rsidRDefault="00D34CAC" w:rsidP="00A33ABE">
            <w:pPr>
              <w:rPr>
                <w:del w:id="590" w:author="Jillian Pintye" w:date="2025-05-20T22:23:00Z"/>
                <w:rFonts w:ascii="Arial" w:hAnsi="Arial" w:cs="Arial"/>
                <w:sz w:val="22"/>
                <w:szCs w:val="22"/>
              </w:rPr>
            </w:pPr>
          </w:p>
        </w:tc>
        <w:tc>
          <w:tcPr>
            <w:tcW w:w="1530" w:type="dxa"/>
          </w:tcPr>
          <w:p w14:paraId="1945B218" w14:textId="4B88C431" w:rsidR="00D34CAC" w:rsidRPr="0030654D" w:rsidDel="00A33ABE" w:rsidRDefault="00D34CAC" w:rsidP="00A33ABE">
            <w:pPr>
              <w:rPr>
                <w:del w:id="591" w:author="Jillian Pintye" w:date="2025-05-20T22:23:00Z"/>
                <w:rFonts w:ascii="Arial" w:hAnsi="Arial" w:cs="Arial"/>
                <w:sz w:val="22"/>
                <w:szCs w:val="22"/>
              </w:rPr>
            </w:pPr>
          </w:p>
        </w:tc>
      </w:tr>
      <w:tr w:rsidR="00DB61DC" w:rsidRPr="0030654D" w:rsidDel="00A33ABE" w14:paraId="149AA7C5" w14:textId="046B72AC" w:rsidTr="0030654D">
        <w:trPr>
          <w:del w:id="592" w:author="Jillian Pintye" w:date="2025-05-20T22:23:00Z"/>
        </w:trPr>
        <w:tc>
          <w:tcPr>
            <w:tcW w:w="2831" w:type="dxa"/>
          </w:tcPr>
          <w:p w14:paraId="75B84A57" w14:textId="2D8E5AE6" w:rsidR="00D34CAC" w:rsidRPr="0030654D" w:rsidDel="00A33ABE" w:rsidRDefault="00EE339D" w:rsidP="00A33ABE">
            <w:pPr>
              <w:rPr>
                <w:del w:id="593" w:author="Jillian Pintye" w:date="2025-05-20T22:23:00Z"/>
                <w:rFonts w:ascii="Arial" w:hAnsi="Arial" w:cs="Arial"/>
                <w:sz w:val="22"/>
                <w:szCs w:val="22"/>
              </w:rPr>
            </w:pPr>
            <w:del w:id="594" w:author="Jillian Pintye" w:date="2025-05-20T22:23:00Z">
              <w:r w:rsidRPr="0030654D" w:rsidDel="00A33ABE">
                <w:rPr>
                  <w:rFonts w:ascii="Arial" w:hAnsi="Arial" w:cs="Arial"/>
                  <w:sz w:val="22"/>
                  <w:szCs w:val="22"/>
                </w:rPr>
                <w:delText>Emotional Neglect</w:delText>
              </w:r>
            </w:del>
          </w:p>
        </w:tc>
        <w:tc>
          <w:tcPr>
            <w:tcW w:w="3919" w:type="dxa"/>
          </w:tcPr>
          <w:p w14:paraId="23C7A321" w14:textId="04F086B6" w:rsidR="00EE339D" w:rsidRPr="0030654D" w:rsidDel="00A33ABE" w:rsidRDefault="00EE339D" w:rsidP="00A33ABE">
            <w:pPr>
              <w:rPr>
                <w:del w:id="595" w:author="Jillian Pintye" w:date="2025-05-20T22:23:00Z"/>
                <w:rFonts w:ascii="Arial" w:hAnsi="Arial" w:cs="Arial"/>
                <w:sz w:val="22"/>
                <w:szCs w:val="22"/>
              </w:rPr>
            </w:pPr>
            <w:del w:id="596" w:author="Jillian Pintye" w:date="2025-05-20T22:23:00Z">
              <w:r w:rsidRPr="0030654D" w:rsidDel="00A33ABE">
                <w:rPr>
                  <w:rFonts w:ascii="Arial" w:hAnsi="Arial" w:cs="Arial"/>
                  <w:sz w:val="22"/>
                  <w:szCs w:val="22"/>
                </w:rPr>
                <w:delText xml:space="preserve">P1) Did your parents/guardians understand your problems and worries? </w:delText>
              </w:r>
            </w:del>
          </w:p>
          <w:p w14:paraId="3A08EF2E" w14:textId="56187BDF" w:rsidR="00D34CAC" w:rsidRPr="0030654D" w:rsidDel="00A33ABE" w:rsidRDefault="00EE339D" w:rsidP="00A33ABE">
            <w:pPr>
              <w:rPr>
                <w:del w:id="597" w:author="Jillian Pintye" w:date="2025-05-20T22:23:00Z"/>
                <w:rFonts w:ascii="Arial" w:hAnsi="Arial" w:cs="Arial"/>
                <w:sz w:val="22"/>
                <w:szCs w:val="22"/>
              </w:rPr>
            </w:pPr>
            <w:del w:id="598" w:author="Jillian Pintye" w:date="2025-05-20T22:23:00Z">
              <w:r w:rsidRPr="0030654D" w:rsidDel="00A33ABE">
                <w:rPr>
                  <w:rFonts w:ascii="Arial" w:hAnsi="Arial" w:cs="Arial"/>
                  <w:sz w:val="22"/>
                  <w:szCs w:val="22"/>
                </w:rPr>
                <w:delText>P2) Did your parents/guardians really know what you were doing with your free time when you were not at school or work?</w:delText>
              </w:r>
            </w:del>
          </w:p>
        </w:tc>
        <w:tc>
          <w:tcPr>
            <w:tcW w:w="1260" w:type="dxa"/>
          </w:tcPr>
          <w:p w14:paraId="03CC900E" w14:textId="04550071" w:rsidR="00D34CAC" w:rsidRPr="0030654D" w:rsidDel="00A33ABE" w:rsidRDefault="00D34CAC" w:rsidP="00A33ABE">
            <w:pPr>
              <w:rPr>
                <w:del w:id="599" w:author="Jillian Pintye" w:date="2025-05-20T22:23:00Z"/>
                <w:rFonts w:ascii="Arial" w:hAnsi="Arial" w:cs="Arial"/>
                <w:sz w:val="22"/>
                <w:szCs w:val="22"/>
              </w:rPr>
            </w:pPr>
          </w:p>
        </w:tc>
        <w:tc>
          <w:tcPr>
            <w:tcW w:w="1530" w:type="dxa"/>
          </w:tcPr>
          <w:p w14:paraId="59BF227B" w14:textId="4BFEAE24" w:rsidR="00D34CAC" w:rsidRPr="0030654D" w:rsidDel="00A33ABE" w:rsidRDefault="00D34CAC" w:rsidP="00A33ABE">
            <w:pPr>
              <w:rPr>
                <w:del w:id="600" w:author="Jillian Pintye" w:date="2025-05-20T22:23:00Z"/>
                <w:rFonts w:ascii="Arial" w:hAnsi="Arial" w:cs="Arial"/>
                <w:sz w:val="22"/>
                <w:szCs w:val="22"/>
              </w:rPr>
            </w:pPr>
          </w:p>
        </w:tc>
      </w:tr>
      <w:tr w:rsidR="00DB61DC" w:rsidRPr="0030654D" w:rsidDel="00A33ABE" w14:paraId="24510081" w14:textId="77691346" w:rsidTr="0030654D">
        <w:trPr>
          <w:trHeight w:val="332"/>
          <w:del w:id="601" w:author="Jillian Pintye" w:date="2025-05-20T22:23:00Z"/>
        </w:trPr>
        <w:tc>
          <w:tcPr>
            <w:tcW w:w="2831" w:type="dxa"/>
          </w:tcPr>
          <w:p w14:paraId="163090DD" w14:textId="09996FAB" w:rsidR="00EE339D" w:rsidRPr="0030654D" w:rsidDel="00A33ABE" w:rsidRDefault="00EE339D" w:rsidP="00A33ABE">
            <w:pPr>
              <w:rPr>
                <w:del w:id="602" w:author="Jillian Pintye" w:date="2025-05-20T22:23:00Z"/>
                <w:rFonts w:ascii="Arial" w:hAnsi="Arial" w:cs="Arial"/>
                <w:sz w:val="22"/>
                <w:szCs w:val="22"/>
              </w:rPr>
            </w:pPr>
            <w:del w:id="603" w:author="Jillian Pintye" w:date="2025-05-20T22:23:00Z">
              <w:r w:rsidRPr="0030654D" w:rsidDel="00A33ABE">
                <w:rPr>
                  <w:rFonts w:ascii="Arial" w:hAnsi="Arial" w:cs="Arial"/>
                  <w:sz w:val="22"/>
                  <w:szCs w:val="22"/>
                </w:rPr>
                <w:delText>Physical neglect</w:delText>
              </w:r>
            </w:del>
          </w:p>
        </w:tc>
        <w:tc>
          <w:tcPr>
            <w:tcW w:w="3919" w:type="dxa"/>
          </w:tcPr>
          <w:p w14:paraId="255D1417" w14:textId="4C20127C" w:rsidR="00EE339D" w:rsidRPr="0030654D" w:rsidDel="00A33ABE" w:rsidRDefault="00EE339D" w:rsidP="00A33ABE">
            <w:pPr>
              <w:rPr>
                <w:del w:id="604" w:author="Jillian Pintye" w:date="2025-05-20T22:23:00Z"/>
                <w:rFonts w:ascii="Arial" w:hAnsi="Arial" w:cs="Arial"/>
                <w:sz w:val="22"/>
                <w:szCs w:val="22"/>
              </w:rPr>
            </w:pPr>
            <w:del w:id="605" w:author="Jillian Pintye" w:date="2025-05-20T22:23:00Z">
              <w:r w:rsidRPr="0030654D" w:rsidDel="00A33ABE">
                <w:rPr>
                  <w:rFonts w:ascii="Arial" w:hAnsi="Arial" w:cs="Arial"/>
                  <w:sz w:val="22"/>
                  <w:szCs w:val="22"/>
                </w:rPr>
                <w:delText xml:space="preserve">P3) Did your parents/guardians not give you enough food even when they could easily have done so? </w:delText>
              </w:r>
            </w:del>
          </w:p>
          <w:p w14:paraId="52F16839" w14:textId="7EF8DE8F" w:rsidR="00EE339D" w:rsidRPr="0030654D" w:rsidDel="00A33ABE" w:rsidRDefault="00EE339D" w:rsidP="00A33ABE">
            <w:pPr>
              <w:rPr>
                <w:del w:id="606" w:author="Jillian Pintye" w:date="2025-05-20T22:23:00Z"/>
                <w:rFonts w:ascii="Arial" w:hAnsi="Arial" w:cs="Arial"/>
                <w:sz w:val="22"/>
                <w:szCs w:val="22"/>
              </w:rPr>
            </w:pPr>
            <w:del w:id="607" w:author="Jillian Pintye" w:date="2025-05-20T22:23:00Z">
              <w:r w:rsidRPr="0030654D" w:rsidDel="00A33ABE">
                <w:rPr>
                  <w:rFonts w:ascii="Arial" w:hAnsi="Arial" w:cs="Arial"/>
                  <w:sz w:val="22"/>
                  <w:szCs w:val="22"/>
                </w:rPr>
                <w:delText xml:space="preserve">P4) Were your parents/guardians too drunk or intoxicated by drugs to take care of you? </w:delText>
              </w:r>
            </w:del>
          </w:p>
          <w:p w14:paraId="60322F19" w14:textId="2015A66F" w:rsidR="00EE339D" w:rsidRPr="0030654D" w:rsidDel="00A33ABE" w:rsidRDefault="00EE339D" w:rsidP="00A33ABE">
            <w:pPr>
              <w:rPr>
                <w:del w:id="608" w:author="Jillian Pintye" w:date="2025-05-20T22:23:00Z"/>
                <w:rFonts w:ascii="Arial" w:hAnsi="Arial" w:cs="Arial"/>
                <w:sz w:val="22"/>
                <w:szCs w:val="22"/>
              </w:rPr>
            </w:pPr>
            <w:del w:id="609" w:author="Jillian Pintye" w:date="2025-05-20T22:23:00Z">
              <w:r w:rsidRPr="0030654D" w:rsidDel="00A33ABE">
                <w:rPr>
                  <w:rFonts w:ascii="Arial" w:hAnsi="Arial" w:cs="Arial"/>
                  <w:sz w:val="22"/>
                  <w:szCs w:val="22"/>
                </w:rPr>
                <w:delText>P5) Did your parents/guardians not send you to school even when it was available</w:delText>
              </w:r>
            </w:del>
          </w:p>
        </w:tc>
        <w:tc>
          <w:tcPr>
            <w:tcW w:w="1260" w:type="dxa"/>
          </w:tcPr>
          <w:p w14:paraId="0045B07F" w14:textId="799EBCE6" w:rsidR="00EE339D" w:rsidRPr="0030654D" w:rsidDel="00A33ABE" w:rsidRDefault="00EE339D" w:rsidP="00A33ABE">
            <w:pPr>
              <w:rPr>
                <w:del w:id="610" w:author="Jillian Pintye" w:date="2025-05-20T22:23:00Z"/>
                <w:rFonts w:ascii="Arial" w:hAnsi="Arial" w:cs="Arial"/>
                <w:sz w:val="22"/>
                <w:szCs w:val="22"/>
              </w:rPr>
            </w:pPr>
          </w:p>
        </w:tc>
        <w:tc>
          <w:tcPr>
            <w:tcW w:w="1530" w:type="dxa"/>
          </w:tcPr>
          <w:p w14:paraId="0C90A685" w14:textId="59C1B5D2" w:rsidR="00EE339D" w:rsidRPr="0030654D" w:rsidDel="00A33ABE" w:rsidRDefault="00EE339D" w:rsidP="00A33ABE">
            <w:pPr>
              <w:rPr>
                <w:del w:id="611" w:author="Jillian Pintye" w:date="2025-05-20T22:23:00Z"/>
                <w:rFonts w:ascii="Arial" w:hAnsi="Arial" w:cs="Arial"/>
                <w:sz w:val="22"/>
                <w:szCs w:val="22"/>
              </w:rPr>
            </w:pPr>
          </w:p>
        </w:tc>
      </w:tr>
      <w:tr w:rsidR="00DB61DC" w:rsidRPr="0030654D" w:rsidDel="00A33ABE" w14:paraId="43075B61" w14:textId="6F44F24A" w:rsidTr="0030654D">
        <w:trPr>
          <w:trHeight w:val="332"/>
          <w:del w:id="612" w:author="Jillian Pintye" w:date="2025-05-20T22:23:00Z"/>
        </w:trPr>
        <w:tc>
          <w:tcPr>
            <w:tcW w:w="2831" w:type="dxa"/>
          </w:tcPr>
          <w:p w14:paraId="5BEFC798" w14:textId="719FC290" w:rsidR="00EE339D" w:rsidRPr="0030654D" w:rsidDel="00A33ABE" w:rsidRDefault="00EE339D" w:rsidP="00A33ABE">
            <w:pPr>
              <w:rPr>
                <w:del w:id="613" w:author="Jillian Pintye" w:date="2025-05-20T22:23:00Z"/>
                <w:rFonts w:ascii="Arial" w:hAnsi="Arial" w:cs="Arial"/>
                <w:sz w:val="22"/>
                <w:szCs w:val="22"/>
              </w:rPr>
            </w:pPr>
            <w:del w:id="614" w:author="Jillian Pintye" w:date="2025-05-20T22:23:00Z">
              <w:r w:rsidRPr="0030654D" w:rsidDel="00A33ABE">
                <w:rPr>
                  <w:rFonts w:ascii="Arial" w:hAnsi="Arial" w:cs="Arial"/>
                  <w:sz w:val="22"/>
                  <w:szCs w:val="22"/>
                </w:rPr>
                <w:delText>Bullying</w:delText>
              </w:r>
            </w:del>
          </w:p>
        </w:tc>
        <w:tc>
          <w:tcPr>
            <w:tcW w:w="3919" w:type="dxa"/>
          </w:tcPr>
          <w:p w14:paraId="18C8EA56" w14:textId="05EF2C1D" w:rsidR="00EE339D" w:rsidRPr="0030654D" w:rsidDel="00A33ABE" w:rsidRDefault="00EE339D" w:rsidP="00A33ABE">
            <w:pPr>
              <w:rPr>
                <w:del w:id="615" w:author="Jillian Pintye" w:date="2025-05-20T22:23:00Z"/>
                <w:rFonts w:ascii="Arial" w:hAnsi="Arial" w:cs="Arial"/>
                <w:sz w:val="22"/>
                <w:szCs w:val="22"/>
              </w:rPr>
            </w:pPr>
            <w:del w:id="616" w:author="Jillian Pintye" w:date="2025-05-20T22:23:00Z">
              <w:r w:rsidRPr="0030654D" w:rsidDel="00A33ABE">
                <w:rPr>
                  <w:rFonts w:ascii="Arial" w:hAnsi="Arial" w:cs="Arial"/>
                  <w:sz w:val="22"/>
                  <w:szCs w:val="22"/>
                </w:rPr>
                <w:delText>V1) Were you bullied?</w:delText>
              </w:r>
            </w:del>
          </w:p>
        </w:tc>
        <w:tc>
          <w:tcPr>
            <w:tcW w:w="1260" w:type="dxa"/>
          </w:tcPr>
          <w:p w14:paraId="6ED2B018" w14:textId="437C0AB5" w:rsidR="00EE339D" w:rsidRPr="0030654D" w:rsidDel="00A33ABE" w:rsidRDefault="00EE339D" w:rsidP="00A33ABE">
            <w:pPr>
              <w:rPr>
                <w:del w:id="617" w:author="Jillian Pintye" w:date="2025-05-20T22:23:00Z"/>
                <w:rFonts w:ascii="Arial" w:hAnsi="Arial" w:cs="Arial"/>
                <w:sz w:val="22"/>
                <w:szCs w:val="22"/>
              </w:rPr>
            </w:pPr>
          </w:p>
        </w:tc>
        <w:tc>
          <w:tcPr>
            <w:tcW w:w="1530" w:type="dxa"/>
          </w:tcPr>
          <w:p w14:paraId="23BA742B" w14:textId="08B3A81C" w:rsidR="00EE339D" w:rsidRPr="0030654D" w:rsidDel="00A33ABE" w:rsidRDefault="00EE339D" w:rsidP="00A33ABE">
            <w:pPr>
              <w:rPr>
                <w:del w:id="618" w:author="Jillian Pintye" w:date="2025-05-20T22:23:00Z"/>
                <w:rFonts w:ascii="Arial" w:hAnsi="Arial" w:cs="Arial"/>
                <w:sz w:val="22"/>
                <w:szCs w:val="22"/>
              </w:rPr>
            </w:pPr>
          </w:p>
        </w:tc>
      </w:tr>
      <w:tr w:rsidR="00DB61DC" w:rsidRPr="0030654D" w:rsidDel="00A33ABE" w14:paraId="7165C1E1" w14:textId="424F5004" w:rsidTr="0030654D">
        <w:trPr>
          <w:trHeight w:val="332"/>
          <w:del w:id="619" w:author="Jillian Pintye" w:date="2025-05-20T22:23:00Z"/>
        </w:trPr>
        <w:tc>
          <w:tcPr>
            <w:tcW w:w="2831" w:type="dxa"/>
          </w:tcPr>
          <w:p w14:paraId="4E3EC252" w14:textId="584E576E" w:rsidR="00EE339D" w:rsidRPr="0030654D" w:rsidDel="00A33ABE" w:rsidRDefault="00EE339D" w:rsidP="00A33ABE">
            <w:pPr>
              <w:rPr>
                <w:del w:id="620" w:author="Jillian Pintye" w:date="2025-05-20T22:23:00Z"/>
                <w:rFonts w:ascii="Arial" w:hAnsi="Arial" w:cs="Arial"/>
                <w:sz w:val="22"/>
                <w:szCs w:val="22"/>
              </w:rPr>
            </w:pPr>
            <w:del w:id="621" w:author="Jillian Pintye" w:date="2025-05-20T22:23:00Z">
              <w:r w:rsidRPr="0030654D" w:rsidDel="00A33ABE">
                <w:rPr>
                  <w:rFonts w:ascii="Arial" w:hAnsi="Arial" w:cs="Arial"/>
                  <w:sz w:val="22"/>
                  <w:szCs w:val="22"/>
                </w:rPr>
                <w:delText>Community violence</w:delText>
              </w:r>
            </w:del>
          </w:p>
        </w:tc>
        <w:tc>
          <w:tcPr>
            <w:tcW w:w="3919" w:type="dxa"/>
          </w:tcPr>
          <w:p w14:paraId="6C616040" w14:textId="65EC4619" w:rsidR="00EE339D" w:rsidRPr="0030654D" w:rsidDel="00A33ABE" w:rsidRDefault="00EE339D" w:rsidP="00A33ABE">
            <w:pPr>
              <w:rPr>
                <w:del w:id="622" w:author="Jillian Pintye" w:date="2025-05-20T22:23:00Z"/>
                <w:rFonts w:ascii="Arial" w:hAnsi="Arial" w:cs="Arial"/>
                <w:sz w:val="22"/>
                <w:szCs w:val="22"/>
              </w:rPr>
            </w:pPr>
            <w:del w:id="623" w:author="Jillian Pintye" w:date="2025-05-20T22:23:00Z">
              <w:r w:rsidRPr="0030654D" w:rsidDel="00A33ABE">
                <w:rPr>
                  <w:rFonts w:ascii="Arial" w:hAnsi="Arial" w:cs="Arial"/>
                  <w:sz w:val="22"/>
                  <w:szCs w:val="22"/>
                </w:rPr>
                <w:delText xml:space="preserve">V4) Did you see or hear someone being beaten up in real life? </w:delText>
              </w:r>
            </w:del>
          </w:p>
          <w:p w14:paraId="05581C93" w14:textId="18E9A709" w:rsidR="00EE339D" w:rsidRPr="0030654D" w:rsidDel="00A33ABE" w:rsidRDefault="00EE339D" w:rsidP="00A33ABE">
            <w:pPr>
              <w:rPr>
                <w:del w:id="624" w:author="Jillian Pintye" w:date="2025-05-20T22:23:00Z"/>
                <w:rFonts w:ascii="Arial" w:hAnsi="Arial" w:cs="Arial"/>
                <w:sz w:val="22"/>
                <w:szCs w:val="22"/>
              </w:rPr>
            </w:pPr>
            <w:del w:id="625" w:author="Jillian Pintye" w:date="2025-05-20T22:23:00Z">
              <w:r w:rsidRPr="0030654D" w:rsidDel="00A33ABE">
                <w:rPr>
                  <w:rFonts w:ascii="Arial" w:hAnsi="Arial" w:cs="Arial"/>
                  <w:sz w:val="22"/>
                  <w:szCs w:val="22"/>
                </w:rPr>
                <w:delText xml:space="preserve">V5)Did you see or hear someone being stabbed or shot in real life? </w:delText>
              </w:r>
            </w:del>
          </w:p>
          <w:p w14:paraId="58B1A160" w14:textId="301DF14A" w:rsidR="00EE339D" w:rsidRPr="0030654D" w:rsidDel="00A33ABE" w:rsidRDefault="00EE339D" w:rsidP="00A33ABE">
            <w:pPr>
              <w:rPr>
                <w:del w:id="626" w:author="Jillian Pintye" w:date="2025-05-20T22:23:00Z"/>
                <w:rFonts w:ascii="Arial" w:hAnsi="Arial" w:cs="Arial"/>
                <w:sz w:val="22"/>
                <w:szCs w:val="22"/>
              </w:rPr>
            </w:pPr>
            <w:del w:id="627" w:author="Jillian Pintye" w:date="2025-05-20T22:23:00Z">
              <w:r w:rsidRPr="0030654D" w:rsidDel="00A33ABE">
                <w:rPr>
                  <w:rFonts w:ascii="Arial" w:hAnsi="Arial" w:cs="Arial"/>
                  <w:sz w:val="22"/>
                  <w:szCs w:val="22"/>
                </w:rPr>
                <w:delText>V6) Did you see or hear someone being threatened with a knife or gun in real life?</w:delText>
              </w:r>
            </w:del>
          </w:p>
        </w:tc>
        <w:tc>
          <w:tcPr>
            <w:tcW w:w="1260" w:type="dxa"/>
          </w:tcPr>
          <w:p w14:paraId="3188B4B2" w14:textId="07BE7436" w:rsidR="00EE339D" w:rsidRPr="0030654D" w:rsidDel="00A33ABE" w:rsidRDefault="00EE339D" w:rsidP="00A33ABE">
            <w:pPr>
              <w:rPr>
                <w:del w:id="628" w:author="Jillian Pintye" w:date="2025-05-20T22:23:00Z"/>
                <w:rFonts w:ascii="Arial" w:hAnsi="Arial" w:cs="Arial"/>
                <w:sz w:val="22"/>
                <w:szCs w:val="22"/>
              </w:rPr>
            </w:pPr>
          </w:p>
        </w:tc>
        <w:tc>
          <w:tcPr>
            <w:tcW w:w="1530" w:type="dxa"/>
          </w:tcPr>
          <w:p w14:paraId="6488DBD1" w14:textId="307CE44E" w:rsidR="00EE339D" w:rsidRPr="0030654D" w:rsidDel="00A33ABE" w:rsidRDefault="00EE339D" w:rsidP="00A33ABE">
            <w:pPr>
              <w:rPr>
                <w:del w:id="629" w:author="Jillian Pintye" w:date="2025-05-20T22:23:00Z"/>
                <w:rFonts w:ascii="Arial" w:hAnsi="Arial" w:cs="Arial"/>
                <w:sz w:val="22"/>
                <w:szCs w:val="22"/>
              </w:rPr>
            </w:pPr>
          </w:p>
        </w:tc>
      </w:tr>
      <w:tr w:rsidR="00DB61DC" w:rsidRPr="0030654D" w:rsidDel="00A33ABE" w14:paraId="4ABB748A" w14:textId="62CE7629" w:rsidTr="0030654D">
        <w:trPr>
          <w:trHeight w:val="332"/>
          <w:del w:id="630" w:author="Jillian Pintye" w:date="2025-05-20T22:23:00Z"/>
        </w:trPr>
        <w:tc>
          <w:tcPr>
            <w:tcW w:w="2831" w:type="dxa"/>
          </w:tcPr>
          <w:p w14:paraId="2428F0C6" w14:textId="394389DF" w:rsidR="00EE339D" w:rsidRPr="0030654D" w:rsidDel="00A33ABE" w:rsidRDefault="00EE339D" w:rsidP="00A33ABE">
            <w:pPr>
              <w:rPr>
                <w:del w:id="631" w:author="Jillian Pintye" w:date="2025-05-20T22:23:00Z"/>
                <w:rFonts w:ascii="Arial" w:hAnsi="Arial" w:cs="Arial"/>
                <w:sz w:val="22"/>
                <w:szCs w:val="22"/>
              </w:rPr>
            </w:pPr>
            <w:del w:id="632" w:author="Jillian Pintye" w:date="2025-05-20T22:23:00Z">
              <w:r w:rsidRPr="0030654D" w:rsidDel="00A33ABE">
                <w:rPr>
                  <w:rFonts w:ascii="Arial" w:hAnsi="Arial" w:cs="Arial"/>
                  <w:sz w:val="22"/>
                  <w:szCs w:val="22"/>
                </w:rPr>
                <w:delText>Collective violence</w:delText>
              </w:r>
            </w:del>
          </w:p>
        </w:tc>
        <w:tc>
          <w:tcPr>
            <w:tcW w:w="3919" w:type="dxa"/>
          </w:tcPr>
          <w:p w14:paraId="1BD46074" w14:textId="61654BB2" w:rsidR="00EE339D" w:rsidRPr="0030654D" w:rsidDel="00A33ABE" w:rsidRDefault="00EE339D" w:rsidP="00A33ABE">
            <w:pPr>
              <w:rPr>
                <w:del w:id="633" w:author="Jillian Pintye" w:date="2025-05-20T22:23:00Z"/>
                <w:rFonts w:ascii="Arial" w:hAnsi="Arial" w:cs="Arial"/>
                <w:sz w:val="22"/>
                <w:szCs w:val="22"/>
              </w:rPr>
            </w:pPr>
            <w:del w:id="634" w:author="Jillian Pintye" w:date="2025-05-20T22:23:00Z">
              <w:r w:rsidRPr="0030654D" w:rsidDel="00A33ABE">
                <w:rPr>
                  <w:rFonts w:ascii="Arial" w:hAnsi="Arial" w:cs="Arial"/>
                  <w:sz w:val="22"/>
                  <w:szCs w:val="22"/>
                </w:rPr>
                <w:delText>V7) Were you forced to go and live in another place due to any of these events?</w:delText>
              </w:r>
            </w:del>
          </w:p>
          <w:p w14:paraId="41D31B83" w14:textId="0D2CAD31" w:rsidR="00EE339D" w:rsidRPr="0030654D" w:rsidDel="00A33ABE" w:rsidRDefault="00EE339D" w:rsidP="00A33ABE">
            <w:pPr>
              <w:rPr>
                <w:del w:id="635" w:author="Jillian Pintye" w:date="2025-05-20T22:23:00Z"/>
                <w:rFonts w:ascii="Arial" w:hAnsi="Arial" w:cs="Arial"/>
                <w:sz w:val="22"/>
                <w:szCs w:val="22"/>
              </w:rPr>
            </w:pPr>
            <w:del w:id="636" w:author="Jillian Pintye" w:date="2025-05-20T22:23:00Z">
              <w:r w:rsidRPr="0030654D" w:rsidDel="00A33ABE">
                <w:rPr>
                  <w:rFonts w:ascii="Arial" w:hAnsi="Arial" w:cs="Arial"/>
                  <w:sz w:val="22"/>
                  <w:szCs w:val="22"/>
                </w:rPr>
                <w:delText xml:space="preserve">V8) Did you experience the deliberate destruction of your home due to any of these events? </w:delText>
              </w:r>
            </w:del>
          </w:p>
          <w:p w14:paraId="20AB7B1B" w14:textId="5412EF57" w:rsidR="00EE339D" w:rsidRPr="0030654D" w:rsidDel="00A33ABE" w:rsidRDefault="00EE339D" w:rsidP="00A33ABE">
            <w:pPr>
              <w:rPr>
                <w:del w:id="637" w:author="Jillian Pintye" w:date="2025-05-20T22:23:00Z"/>
                <w:rFonts w:ascii="Arial" w:hAnsi="Arial" w:cs="Arial"/>
                <w:sz w:val="22"/>
                <w:szCs w:val="22"/>
              </w:rPr>
            </w:pPr>
            <w:del w:id="638" w:author="Jillian Pintye" w:date="2025-05-20T22:23:00Z">
              <w:r w:rsidRPr="0030654D" w:rsidDel="00A33ABE">
                <w:rPr>
                  <w:rFonts w:ascii="Arial" w:hAnsi="Arial" w:cs="Arial"/>
                  <w:sz w:val="22"/>
                  <w:szCs w:val="22"/>
                </w:rPr>
                <w:delText xml:space="preserve">V9) Were you beaten up by soldiers, police, militia, or gangs? </w:delText>
              </w:r>
            </w:del>
          </w:p>
          <w:p w14:paraId="51A9AB6E" w14:textId="1B3171F3" w:rsidR="00EE339D" w:rsidRPr="0030654D" w:rsidDel="00A33ABE" w:rsidRDefault="00EE339D" w:rsidP="00A33ABE">
            <w:pPr>
              <w:rPr>
                <w:del w:id="639" w:author="Jillian Pintye" w:date="2025-05-20T22:23:00Z"/>
                <w:rFonts w:ascii="Arial" w:hAnsi="Arial" w:cs="Arial"/>
                <w:sz w:val="22"/>
                <w:szCs w:val="22"/>
              </w:rPr>
            </w:pPr>
            <w:del w:id="640" w:author="Jillian Pintye" w:date="2025-05-20T22:23:00Z">
              <w:r w:rsidRPr="0030654D" w:rsidDel="00A33ABE">
                <w:rPr>
                  <w:rFonts w:ascii="Arial" w:hAnsi="Arial" w:cs="Arial"/>
                  <w:sz w:val="22"/>
                  <w:szCs w:val="22"/>
                </w:rPr>
                <w:delText>V10) Was a family member or friend killed or beaten up by soldiers, police, militia, or gangs?</w:delText>
              </w:r>
            </w:del>
          </w:p>
        </w:tc>
        <w:tc>
          <w:tcPr>
            <w:tcW w:w="1260" w:type="dxa"/>
          </w:tcPr>
          <w:p w14:paraId="75226A15" w14:textId="52ED2E59" w:rsidR="00EE339D" w:rsidRPr="0030654D" w:rsidDel="00A33ABE" w:rsidRDefault="00EE339D" w:rsidP="00A33ABE">
            <w:pPr>
              <w:rPr>
                <w:del w:id="641" w:author="Jillian Pintye" w:date="2025-05-20T22:23:00Z"/>
                <w:rFonts w:ascii="Arial" w:hAnsi="Arial" w:cs="Arial"/>
                <w:sz w:val="22"/>
                <w:szCs w:val="22"/>
              </w:rPr>
            </w:pPr>
          </w:p>
        </w:tc>
        <w:tc>
          <w:tcPr>
            <w:tcW w:w="1530" w:type="dxa"/>
          </w:tcPr>
          <w:p w14:paraId="444CA0A3" w14:textId="7017F993" w:rsidR="00EE339D" w:rsidRPr="0030654D" w:rsidDel="00A33ABE" w:rsidRDefault="00EE339D" w:rsidP="00A33ABE">
            <w:pPr>
              <w:rPr>
                <w:del w:id="642" w:author="Jillian Pintye" w:date="2025-05-20T22:23:00Z"/>
                <w:rFonts w:ascii="Arial" w:hAnsi="Arial" w:cs="Arial"/>
                <w:sz w:val="22"/>
                <w:szCs w:val="22"/>
              </w:rPr>
            </w:pPr>
          </w:p>
        </w:tc>
      </w:tr>
    </w:tbl>
    <w:p w14:paraId="3B5B0D58" w14:textId="2597E32E" w:rsidR="0030654D" w:rsidDel="00A33ABE" w:rsidRDefault="0030654D" w:rsidP="00A33ABE">
      <w:pPr>
        <w:rPr>
          <w:del w:id="643" w:author="Jillian Pintye" w:date="2025-05-20T22:23:00Z"/>
          <w:rFonts w:ascii="Arial" w:hAnsi="Arial" w:cs="Arial"/>
          <w:sz w:val="22"/>
          <w:szCs w:val="22"/>
        </w:rPr>
      </w:pPr>
    </w:p>
    <w:p w14:paraId="364988D0" w14:textId="472FD901" w:rsidR="007953C5" w:rsidRPr="0030654D" w:rsidDel="00A33ABE" w:rsidRDefault="00DD5B23" w:rsidP="00A33ABE">
      <w:pPr>
        <w:rPr>
          <w:del w:id="644" w:author="Jillian Pintye" w:date="2025-05-20T22:23:00Z"/>
          <w:rFonts w:ascii="Arial" w:hAnsi="Arial" w:cs="Arial"/>
          <w:sz w:val="22"/>
          <w:szCs w:val="22"/>
        </w:rPr>
      </w:pPr>
      <w:del w:id="645" w:author="Jillian Pintye" w:date="2025-05-20T22:23:00Z">
        <w:r w:rsidRPr="0030654D" w:rsidDel="00A33ABE">
          <w:rPr>
            <w:rFonts w:ascii="Arial" w:hAnsi="Arial" w:cs="Arial"/>
            <w:sz w:val="22"/>
            <w:szCs w:val="22"/>
          </w:rPr>
          <w:delText xml:space="preserve">Association Between ACE Score and </w:delText>
        </w:r>
        <w:r w:rsidR="00C70561" w:rsidRPr="0030654D" w:rsidDel="00A33ABE">
          <w:rPr>
            <w:rFonts w:ascii="Arial" w:hAnsi="Arial" w:cs="Arial"/>
            <w:sz w:val="22"/>
            <w:szCs w:val="22"/>
          </w:rPr>
          <w:delText>Risk Behavior</w:delText>
        </w:r>
        <w:r w:rsidR="00602DDF" w:rsidRPr="0030654D" w:rsidDel="00A33ABE">
          <w:rPr>
            <w:rFonts w:ascii="Arial" w:hAnsi="Arial" w:cs="Arial"/>
            <w:sz w:val="22"/>
            <w:szCs w:val="22"/>
          </w:rPr>
          <w:delText xml:space="preserve"> – utilize </w:delText>
        </w:r>
        <w:r w:rsidR="009E29D3" w:rsidRPr="0030654D" w:rsidDel="00A33ABE">
          <w:rPr>
            <w:rFonts w:ascii="Arial" w:hAnsi="Arial" w:cs="Arial"/>
            <w:sz w:val="22"/>
            <w:szCs w:val="22"/>
          </w:rPr>
          <w:delText>Poisson Regression with robust variance</w:delText>
        </w:r>
      </w:del>
    </w:p>
    <w:tbl>
      <w:tblPr>
        <w:tblStyle w:val="TableGrid"/>
        <w:tblW w:w="0" w:type="auto"/>
        <w:tblLook w:val="04A0" w:firstRow="1" w:lastRow="0" w:firstColumn="1" w:lastColumn="0" w:noHBand="0" w:noVBand="1"/>
      </w:tblPr>
      <w:tblGrid>
        <w:gridCol w:w="1529"/>
        <w:gridCol w:w="1080"/>
        <w:gridCol w:w="1080"/>
        <w:gridCol w:w="1170"/>
        <w:gridCol w:w="1530"/>
        <w:gridCol w:w="1710"/>
      </w:tblGrid>
      <w:tr w:rsidR="00DB61DC" w:rsidRPr="0030654D" w:rsidDel="00A33ABE" w14:paraId="6094E28E" w14:textId="22F847B9" w:rsidTr="004F06EB">
        <w:trPr>
          <w:del w:id="646" w:author="Jillian Pintye" w:date="2025-05-20T22:23:00Z"/>
        </w:trPr>
        <w:tc>
          <w:tcPr>
            <w:tcW w:w="1525" w:type="dxa"/>
          </w:tcPr>
          <w:p w14:paraId="3BF40F1B" w14:textId="11A4E3E4" w:rsidR="00C70561" w:rsidRPr="0030654D" w:rsidDel="00A33ABE" w:rsidRDefault="00C70561" w:rsidP="00A33ABE">
            <w:pPr>
              <w:rPr>
                <w:del w:id="647" w:author="Jillian Pintye" w:date="2025-05-20T22:23:00Z"/>
                <w:rFonts w:ascii="Arial" w:hAnsi="Arial" w:cs="Arial"/>
                <w:sz w:val="22"/>
                <w:szCs w:val="22"/>
              </w:rPr>
            </w:pPr>
          </w:p>
        </w:tc>
        <w:tc>
          <w:tcPr>
            <w:tcW w:w="1080" w:type="dxa"/>
          </w:tcPr>
          <w:p w14:paraId="1CF44698" w14:textId="655C6945" w:rsidR="00C70561" w:rsidRPr="0030654D" w:rsidDel="00A33ABE" w:rsidRDefault="00C70561" w:rsidP="00A33ABE">
            <w:pPr>
              <w:rPr>
                <w:del w:id="648" w:author="Jillian Pintye" w:date="2025-05-20T22:23:00Z"/>
                <w:rFonts w:ascii="Arial" w:hAnsi="Arial" w:cs="Arial"/>
                <w:sz w:val="22"/>
                <w:szCs w:val="22"/>
              </w:rPr>
            </w:pPr>
            <w:del w:id="649" w:author="Jillian Pintye" w:date="2025-05-20T22:23:00Z">
              <w:r w:rsidRPr="0030654D" w:rsidDel="00A33ABE">
                <w:rPr>
                  <w:rFonts w:ascii="Arial" w:hAnsi="Arial" w:cs="Arial"/>
                  <w:sz w:val="22"/>
                  <w:szCs w:val="22"/>
                </w:rPr>
                <w:delText>Low ACE (%)</w:delText>
              </w:r>
            </w:del>
          </w:p>
        </w:tc>
        <w:tc>
          <w:tcPr>
            <w:tcW w:w="1080" w:type="dxa"/>
          </w:tcPr>
          <w:p w14:paraId="08B10590" w14:textId="0D560E59" w:rsidR="00C70561" w:rsidRPr="0030654D" w:rsidDel="00A33ABE" w:rsidRDefault="00C70561" w:rsidP="00A33ABE">
            <w:pPr>
              <w:rPr>
                <w:del w:id="650" w:author="Jillian Pintye" w:date="2025-05-20T22:23:00Z"/>
                <w:rFonts w:ascii="Arial" w:hAnsi="Arial" w:cs="Arial"/>
                <w:sz w:val="22"/>
                <w:szCs w:val="22"/>
              </w:rPr>
            </w:pPr>
            <w:del w:id="651" w:author="Jillian Pintye" w:date="2025-05-20T22:23:00Z">
              <w:r w:rsidRPr="0030654D" w:rsidDel="00A33ABE">
                <w:rPr>
                  <w:rFonts w:ascii="Arial" w:hAnsi="Arial" w:cs="Arial"/>
                  <w:sz w:val="22"/>
                  <w:szCs w:val="22"/>
                </w:rPr>
                <w:delText>High ACE</w:delText>
              </w:r>
            </w:del>
          </w:p>
        </w:tc>
        <w:tc>
          <w:tcPr>
            <w:tcW w:w="1170" w:type="dxa"/>
          </w:tcPr>
          <w:p w14:paraId="0A2F25FB" w14:textId="455988CD" w:rsidR="00C70561" w:rsidRPr="0030654D" w:rsidDel="00A33ABE" w:rsidRDefault="00C70561" w:rsidP="00A33ABE">
            <w:pPr>
              <w:rPr>
                <w:del w:id="652" w:author="Jillian Pintye" w:date="2025-05-20T22:23:00Z"/>
                <w:rFonts w:ascii="Arial" w:hAnsi="Arial" w:cs="Arial"/>
                <w:sz w:val="22"/>
                <w:szCs w:val="22"/>
              </w:rPr>
            </w:pPr>
            <w:del w:id="653" w:author="Jillian Pintye" w:date="2025-05-20T22:23:00Z">
              <w:r w:rsidRPr="0030654D" w:rsidDel="00A33ABE">
                <w:rPr>
                  <w:rFonts w:ascii="Arial" w:hAnsi="Arial" w:cs="Arial"/>
                  <w:sz w:val="22"/>
                  <w:szCs w:val="22"/>
                </w:rPr>
                <w:delText>RR linear</w:delText>
              </w:r>
            </w:del>
          </w:p>
        </w:tc>
        <w:tc>
          <w:tcPr>
            <w:tcW w:w="1530" w:type="dxa"/>
          </w:tcPr>
          <w:p w14:paraId="4DD0B84B" w14:textId="7532ED68" w:rsidR="00C70561" w:rsidRPr="0030654D" w:rsidDel="00A33ABE" w:rsidRDefault="00C70561" w:rsidP="00A33ABE">
            <w:pPr>
              <w:rPr>
                <w:del w:id="654" w:author="Jillian Pintye" w:date="2025-05-20T22:23:00Z"/>
                <w:rFonts w:ascii="Arial" w:hAnsi="Arial" w:cs="Arial"/>
                <w:sz w:val="22"/>
                <w:szCs w:val="22"/>
              </w:rPr>
            </w:pPr>
            <w:del w:id="655" w:author="Jillian Pintye" w:date="2025-05-20T22:23:00Z">
              <w:r w:rsidRPr="0030654D" w:rsidDel="00A33ABE">
                <w:rPr>
                  <w:rFonts w:ascii="Arial" w:hAnsi="Arial" w:cs="Arial"/>
                  <w:sz w:val="22"/>
                  <w:szCs w:val="22"/>
                </w:rPr>
                <w:delText>RR Mod vs Low</w:delText>
              </w:r>
            </w:del>
          </w:p>
        </w:tc>
        <w:tc>
          <w:tcPr>
            <w:tcW w:w="1710" w:type="dxa"/>
          </w:tcPr>
          <w:p w14:paraId="5B3AF23B" w14:textId="20DEEB5E" w:rsidR="00C70561" w:rsidRPr="0030654D" w:rsidDel="00A33ABE" w:rsidRDefault="00C70561" w:rsidP="00A33ABE">
            <w:pPr>
              <w:rPr>
                <w:del w:id="656" w:author="Jillian Pintye" w:date="2025-05-20T22:23:00Z"/>
                <w:rFonts w:ascii="Arial" w:hAnsi="Arial" w:cs="Arial"/>
                <w:sz w:val="22"/>
                <w:szCs w:val="22"/>
              </w:rPr>
            </w:pPr>
            <w:del w:id="657" w:author="Jillian Pintye" w:date="2025-05-20T22:23:00Z">
              <w:r w:rsidRPr="0030654D" w:rsidDel="00A33ABE">
                <w:rPr>
                  <w:rFonts w:ascii="Arial" w:hAnsi="Arial" w:cs="Arial"/>
                  <w:sz w:val="22"/>
                  <w:szCs w:val="22"/>
                </w:rPr>
                <w:delText>RR High vs Low</w:delText>
              </w:r>
            </w:del>
          </w:p>
        </w:tc>
      </w:tr>
      <w:tr w:rsidR="00DB61DC" w:rsidRPr="0030654D" w:rsidDel="00A33ABE" w14:paraId="1CB1B992" w14:textId="4C9BD726" w:rsidTr="004F06EB">
        <w:trPr>
          <w:del w:id="658" w:author="Jillian Pintye" w:date="2025-05-20T22:23:00Z"/>
        </w:trPr>
        <w:tc>
          <w:tcPr>
            <w:tcW w:w="1525" w:type="dxa"/>
          </w:tcPr>
          <w:p w14:paraId="4AC43F9F" w14:textId="34303B20" w:rsidR="00C70561" w:rsidRPr="0030654D" w:rsidDel="00A33ABE" w:rsidRDefault="00C70561" w:rsidP="00A33ABE">
            <w:pPr>
              <w:rPr>
                <w:del w:id="659" w:author="Jillian Pintye" w:date="2025-05-20T22:23:00Z"/>
                <w:rFonts w:ascii="Arial" w:hAnsi="Arial" w:cs="Arial"/>
                <w:sz w:val="22"/>
                <w:szCs w:val="22"/>
              </w:rPr>
            </w:pPr>
            <w:del w:id="660" w:author="Jillian Pintye" w:date="2025-05-20T22:23:00Z">
              <w:r w:rsidRPr="0030654D" w:rsidDel="00A33ABE">
                <w:rPr>
                  <w:rFonts w:ascii="Arial" w:hAnsi="Arial" w:cs="Arial"/>
                  <w:sz w:val="22"/>
                  <w:szCs w:val="22"/>
                </w:rPr>
                <w:delText>Intravenous Drug Use</w:delText>
              </w:r>
            </w:del>
          </w:p>
        </w:tc>
        <w:tc>
          <w:tcPr>
            <w:tcW w:w="1080" w:type="dxa"/>
          </w:tcPr>
          <w:p w14:paraId="65C98F06" w14:textId="39590AE0" w:rsidR="00C70561" w:rsidRPr="0030654D" w:rsidDel="00A33ABE" w:rsidRDefault="00C70561" w:rsidP="00A33ABE">
            <w:pPr>
              <w:rPr>
                <w:del w:id="661" w:author="Jillian Pintye" w:date="2025-05-20T22:23:00Z"/>
                <w:rFonts w:ascii="Arial" w:hAnsi="Arial" w:cs="Arial"/>
                <w:sz w:val="22"/>
                <w:szCs w:val="22"/>
              </w:rPr>
            </w:pPr>
          </w:p>
        </w:tc>
        <w:tc>
          <w:tcPr>
            <w:tcW w:w="1080" w:type="dxa"/>
          </w:tcPr>
          <w:p w14:paraId="69F81815" w14:textId="2802FB75" w:rsidR="00C70561" w:rsidRPr="0030654D" w:rsidDel="00A33ABE" w:rsidRDefault="00C70561" w:rsidP="00A33ABE">
            <w:pPr>
              <w:rPr>
                <w:del w:id="662" w:author="Jillian Pintye" w:date="2025-05-20T22:23:00Z"/>
                <w:rFonts w:ascii="Arial" w:hAnsi="Arial" w:cs="Arial"/>
                <w:sz w:val="22"/>
                <w:szCs w:val="22"/>
              </w:rPr>
            </w:pPr>
          </w:p>
        </w:tc>
        <w:tc>
          <w:tcPr>
            <w:tcW w:w="1170" w:type="dxa"/>
          </w:tcPr>
          <w:p w14:paraId="6DC0CA59" w14:textId="1575874E" w:rsidR="00C70561" w:rsidRPr="0030654D" w:rsidDel="00A33ABE" w:rsidRDefault="00C70561" w:rsidP="00A33ABE">
            <w:pPr>
              <w:rPr>
                <w:del w:id="663" w:author="Jillian Pintye" w:date="2025-05-20T22:23:00Z"/>
                <w:rFonts w:ascii="Arial" w:hAnsi="Arial" w:cs="Arial"/>
                <w:sz w:val="22"/>
                <w:szCs w:val="22"/>
              </w:rPr>
            </w:pPr>
          </w:p>
        </w:tc>
        <w:tc>
          <w:tcPr>
            <w:tcW w:w="1530" w:type="dxa"/>
          </w:tcPr>
          <w:p w14:paraId="181FB324" w14:textId="58D47FF8" w:rsidR="00C70561" w:rsidRPr="0030654D" w:rsidDel="00A33ABE" w:rsidRDefault="00C70561" w:rsidP="00A33ABE">
            <w:pPr>
              <w:rPr>
                <w:del w:id="664" w:author="Jillian Pintye" w:date="2025-05-20T22:23:00Z"/>
                <w:rFonts w:ascii="Arial" w:hAnsi="Arial" w:cs="Arial"/>
                <w:sz w:val="22"/>
                <w:szCs w:val="22"/>
              </w:rPr>
            </w:pPr>
          </w:p>
        </w:tc>
        <w:tc>
          <w:tcPr>
            <w:tcW w:w="1710" w:type="dxa"/>
          </w:tcPr>
          <w:p w14:paraId="13283AD5" w14:textId="6B3E359E" w:rsidR="00C70561" w:rsidRPr="0030654D" w:rsidDel="00A33ABE" w:rsidRDefault="00C70561" w:rsidP="00A33ABE">
            <w:pPr>
              <w:rPr>
                <w:del w:id="665" w:author="Jillian Pintye" w:date="2025-05-20T22:23:00Z"/>
                <w:rFonts w:ascii="Arial" w:hAnsi="Arial" w:cs="Arial"/>
                <w:sz w:val="22"/>
                <w:szCs w:val="22"/>
              </w:rPr>
            </w:pPr>
          </w:p>
        </w:tc>
      </w:tr>
      <w:tr w:rsidR="00DB61DC" w:rsidRPr="0030654D" w:rsidDel="00A33ABE" w14:paraId="40F0DA9C" w14:textId="13822668" w:rsidTr="004F06EB">
        <w:trPr>
          <w:del w:id="666" w:author="Jillian Pintye" w:date="2025-05-20T22:23:00Z"/>
        </w:trPr>
        <w:tc>
          <w:tcPr>
            <w:tcW w:w="1525" w:type="dxa"/>
          </w:tcPr>
          <w:p w14:paraId="6928D32E" w14:textId="4E3EDDC0" w:rsidR="00C70561" w:rsidRPr="0030654D" w:rsidDel="00A33ABE" w:rsidRDefault="00C70561" w:rsidP="00A33ABE">
            <w:pPr>
              <w:rPr>
                <w:del w:id="667" w:author="Jillian Pintye" w:date="2025-05-20T22:23:00Z"/>
                <w:rFonts w:ascii="Arial" w:hAnsi="Arial" w:cs="Arial"/>
                <w:sz w:val="22"/>
                <w:szCs w:val="22"/>
              </w:rPr>
            </w:pPr>
            <w:del w:id="668" w:author="Jillian Pintye" w:date="2025-05-20T22:23:00Z">
              <w:r w:rsidRPr="0030654D" w:rsidDel="00A33ABE">
                <w:rPr>
                  <w:rFonts w:ascii="Arial" w:hAnsi="Arial" w:cs="Arial"/>
                  <w:sz w:val="22"/>
                  <w:szCs w:val="22"/>
                </w:rPr>
                <w:delText>Condomless Sex</w:delText>
              </w:r>
            </w:del>
          </w:p>
        </w:tc>
        <w:tc>
          <w:tcPr>
            <w:tcW w:w="1080" w:type="dxa"/>
          </w:tcPr>
          <w:p w14:paraId="5E3A6DF1" w14:textId="5CCDF8EC" w:rsidR="00C70561" w:rsidRPr="0030654D" w:rsidDel="00A33ABE" w:rsidRDefault="00C70561" w:rsidP="00A33ABE">
            <w:pPr>
              <w:rPr>
                <w:del w:id="669" w:author="Jillian Pintye" w:date="2025-05-20T22:23:00Z"/>
                <w:rFonts w:ascii="Arial" w:hAnsi="Arial" w:cs="Arial"/>
                <w:sz w:val="22"/>
                <w:szCs w:val="22"/>
              </w:rPr>
            </w:pPr>
          </w:p>
        </w:tc>
        <w:tc>
          <w:tcPr>
            <w:tcW w:w="1080" w:type="dxa"/>
          </w:tcPr>
          <w:p w14:paraId="32A8B556" w14:textId="64D35E55" w:rsidR="00C70561" w:rsidRPr="0030654D" w:rsidDel="00A33ABE" w:rsidRDefault="00C70561" w:rsidP="00A33ABE">
            <w:pPr>
              <w:rPr>
                <w:del w:id="670" w:author="Jillian Pintye" w:date="2025-05-20T22:23:00Z"/>
                <w:rFonts w:ascii="Arial" w:hAnsi="Arial" w:cs="Arial"/>
                <w:sz w:val="22"/>
                <w:szCs w:val="22"/>
              </w:rPr>
            </w:pPr>
          </w:p>
        </w:tc>
        <w:tc>
          <w:tcPr>
            <w:tcW w:w="1170" w:type="dxa"/>
          </w:tcPr>
          <w:p w14:paraId="0D417612" w14:textId="1BD6D299" w:rsidR="00C70561" w:rsidRPr="0030654D" w:rsidDel="00A33ABE" w:rsidRDefault="00C70561" w:rsidP="00A33ABE">
            <w:pPr>
              <w:rPr>
                <w:del w:id="671" w:author="Jillian Pintye" w:date="2025-05-20T22:23:00Z"/>
                <w:rFonts w:ascii="Arial" w:hAnsi="Arial" w:cs="Arial"/>
                <w:sz w:val="22"/>
                <w:szCs w:val="22"/>
              </w:rPr>
            </w:pPr>
          </w:p>
        </w:tc>
        <w:tc>
          <w:tcPr>
            <w:tcW w:w="1530" w:type="dxa"/>
          </w:tcPr>
          <w:p w14:paraId="235B4225" w14:textId="1B5A0AC1" w:rsidR="00C70561" w:rsidRPr="0030654D" w:rsidDel="00A33ABE" w:rsidRDefault="00C70561" w:rsidP="00A33ABE">
            <w:pPr>
              <w:rPr>
                <w:del w:id="672" w:author="Jillian Pintye" w:date="2025-05-20T22:23:00Z"/>
                <w:rFonts w:ascii="Arial" w:hAnsi="Arial" w:cs="Arial"/>
                <w:sz w:val="22"/>
                <w:szCs w:val="22"/>
              </w:rPr>
            </w:pPr>
          </w:p>
        </w:tc>
        <w:tc>
          <w:tcPr>
            <w:tcW w:w="1710" w:type="dxa"/>
          </w:tcPr>
          <w:p w14:paraId="7F05425B" w14:textId="685B596A" w:rsidR="00C70561" w:rsidRPr="0030654D" w:rsidDel="00A33ABE" w:rsidRDefault="00C70561" w:rsidP="00A33ABE">
            <w:pPr>
              <w:rPr>
                <w:del w:id="673" w:author="Jillian Pintye" w:date="2025-05-20T22:23:00Z"/>
                <w:rFonts w:ascii="Arial" w:hAnsi="Arial" w:cs="Arial"/>
                <w:sz w:val="22"/>
                <w:szCs w:val="22"/>
              </w:rPr>
            </w:pPr>
          </w:p>
        </w:tc>
      </w:tr>
      <w:tr w:rsidR="00DB61DC" w:rsidRPr="0030654D" w:rsidDel="00A33ABE" w14:paraId="5071F464" w14:textId="74929911" w:rsidTr="004F06EB">
        <w:trPr>
          <w:del w:id="674" w:author="Jillian Pintye" w:date="2025-05-20T22:23:00Z"/>
        </w:trPr>
        <w:tc>
          <w:tcPr>
            <w:tcW w:w="1525" w:type="dxa"/>
          </w:tcPr>
          <w:p w14:paraId="72FF69BC" w14:textId="67741C07" w:rsidR="00C70561" w:rsidRPr="0030654D" w:rsidDel="00A33ABE" w:rsidRDefault="00C70561" w:rsidP="00A33ABE">
            <w:pPr>
              <w:rPr>
                <w:del w:id="675" w:author="Jillian Pintye" w:date="2025-05-20T22:23:00Z"/>
                <w:rFonts w:ascii="Arial" w:hAnsi="Arial" w:cs="Arial"/>
                <w:sz w:val="22"/>
                <w:szCs w:val="22"/>
              </w:rPr>
            </w:pPr>
            <w:del w:id="676" w:author="Jillian Pintye" w:date="2025-05-20T22:23:00Z">
              <w:r w:rsidRPr="0030654D" w:rsidDel="00A33ABE">
                <w:rPr>
                  <w:rFonts w:ascii="Arial" w:hAnsi="Arial" w:cs="Arial"/>
                  <w:sz w:val="22"/>
                  <w:szCs w:val="22"/>
                </w:rPr>
                <w:delText>Transactional Sex</w:delText>
              </w:r>
            </w:del>
          </w:p>
        </w:tc>
        <w:tc>
          <w:tcPr>
            <w:tcW w:w="1080" w:type="dxa"/>
          </w:tcPr>
          <w:p w14:paraId="4B88540C" w14:textId="6C642351" w:rsidR="00C70561" w:rsidRPr="0030654D" w:rsidDel="00A33ABE" w:rsidRDefault="00C70561" w:rsidP="00A33ABE">
            <w:pPr>
              <w:rPr>
                <w:del w:id="677" w:author="Jillian Pintye" w:date="2025-05-20T22:23:00Z"/>
                <w:rFonts w:ascii="Arial" w:hAnsi="Arial" w:cs="Arial"/>
                <w:sz w:val="22"/>
                <w:szCs w:val="22"/>
              </w:rPr>
            </w:pPr>
          </w:p>
        </w:tc>
        <w:tc>
          <w:tcPr>
            <w:tcW w:w="1080" w:type="dxa"/>
          </w:tcPr>
          <w:p w14:paraId="3BE4FA87" w14:textId="58ABC50C" w:rsidR="00C70561" w:rsidRPr="0030654D" w:rsidDel="00A33ABE" w:rsidRDefault="00C70561" w:rsidP="00A33ABE">
            <w:pPr>
              <w:rPr>
                <w:del w:id="678" w:author="Jillian Pintye" w:date="2025-05-20T22:23:00Z"/>
                <w:rFonts w:ascii="Arial" w:hAnsi="Arial" w:cs="Arial"/>
                <w:sz w:val="22"/>
                <w:szCs w:val="22"/>
              </w:rPr>
            </w:pPr>
          </w:p>
        </w:tc>
        <w:tc>
          <w:tcPr>
            <w:tcW w:w="1170" w:type="dxa"/>
          </w:tcPr>
          <w:p w14:paraId="5A6BE3E2" w14:textId="50B3497B" w:rsidR="00C70561" w:rsidRPr="0030654D" w:rsidDel="00A33ABE" w:rsidRDefault="00C70561" w:rsidP="00A33ABE">
            <w:pPr>
              <w:rPr>
                <w:del w:id="679" w:author="Jillian Pintye" w:date="2025-05-20T22:23:00Z"/>
                <w:rFonts w:ascii="Arial" w:hAnsi="Arial" w:cs="Arial"/>
                <w:sz w:val="22"/>
                <w:szCs w:val="22"/>
              </w:rPr>
            </w:pPr>
          </w:p>
        </w:tc>
        <w:tc>
          <w:tcPr>
            <w:tcW w:w="1530" w:type="dxa"/>
          </w:tcPr>
          <w:p w14:paraId="781242F1" w14:textId="0916D1A6" w:rsidR="00C70561" w:rsidRPr="0030654D" w:rsidDel="00A33ABE" w:rsidRDefault="00C70561" w:rsidP="00A33ABE">
            <w:pPr>
              <w:rPr>
                <w:del w:id="680" w:author="Jillian Pintye" w:date="2025-05-20T22:23:00Z"/>
                <w:rFonts w:ascii="Arial" w:hAnsi="Arial" w:cs="Arial"/>
                <w:sz w:val="22"/>
                <w:szCs w:val="22"/>
              </w:rPr>
            </w:pPr>
          </w:p>
        </w:tc>
        <w:tc>
          <w:tcPr>
            <w:tcW w:w="1710" w:type="dxa"/>
          </w:tcPr>
          <w:p w14:paraId="6F9F22B1" w14:textId="4B75783D" w:rsidR="00C70561" w:rsidRPr="0030654D" w:rsidDel="00A33ABE" w:rsidRDefault="00C70561" w:rsidP="00A33ABE">
            <w:pPr>
              <w:rPr>
                <w:del w:id="681" w:author="Jillian Pintye" w:date="2025-05-20T22:23:00Z"/>
                <w:rFonts w:ascii="Arial" w:hAnsi="Arial" w:cs="Arial"/>
                <w:sz w:val="22"/>
                <w:szCs w:val="22"/>
              </w:rPr>
            </w:pPr>
          </w:p>
        </w:tc>
      </w:tr>
    </w:tbl>
    <w:p w14:paraId="2C9BC880" w14:textId="37072A5F" w:rsidR="00AC1F27" w:rsidDel="00A33ABE" w:rsidRDefault="00AC1F27" w:rsidP="00A33ABE">
      <w:pPr>
        <w:rPr>
          <w:del w:id="682" w:author="Jillian Pintye" w:date="2025-05-20T22:23:00Z"/>
          <w:rFonts w:ascii="Arial" w:hAnsi="Arial" w:cs="Arial"/>
          <w:sz w:val="22"/>
          <w:szCs w:val="22"/>
        </w:rPr>
      </w:pPr>
    </w:p>
    <w:p w14:paraId="7826E84D" w14:textId="77777777" w:rsidR="00AC1F27" w:rsidRDefault="00AC1F27" w:rsidP="0030654D">
      <w:pPr>
        <w:rPr>
          <w:rFonts w:ascii="Arial" w:hAnsi="Arial" w:cs="Arial"/>
          <w:sz w:val="22"/>
          <w:szCs w:val="22"/>
        </w:rPr>
      </w:pPr>
    </w:p>
    <w:p w14:paraId="619650E4" w14:textId="631006F6" w:rsidR="00022A9E" w:rsidDel="00B43C8C" w:rsidRDefault="00022A9E" w:rsidP="00AC1F27">
      <w:pPr>
        <w:rPr>
          <w:del w:id="683" w:author="Jillian Pintye" w:date="2025-05-20T17:03:00Z"/>
          <w:rFonts w:ascii="Arial" w:hAnsi="Arial" w:cs="Arial"/>
          <w:sz w:val="22"/>
          <w:szCs w:val="22"/>
        </w:rPr>
      </w:pPr>
      <w:del w:id="684" w:author="Jillian Pintye" w:date="2025-05-20T17:03:00Z">
        <w:r w:rsidRPr="0030654D" w:rsidDel="00B43C8C">
          <w:rPr>
            <w:rFonts w:ascii="Arial" w:hAnsi="Arial" w:cs="Arial"/>
            <w:sz w:val="22"/>
            <w:szCs w:val="22"/>
          </w:rPr>
          <w:delText xml:space="preserve">6. Study Power: </w:delText>
        </w:r>
        <w:r w:rsidR="00AC1F27" w:rsidDel="00B43C8C">
          <w:rPr>
            <w:rFonts w:ascii="Arial" w:hAnsi="Arial" w:cs="Arial"/>
            <w:sz w:val="22"/>
            <w:szCs w:val="22"/>
          </w:rPr>
          <w:delText>Still Calculating</w:delText>
        </w:r>
      </w:del>
    </w:p>
    <w:p w14:paraId="1F748CF6" w14:textId="11AB9176" w:rsidR="00775486" w:rsidRPr="0030654D" w:rsidDel="00B43C8C" w:rsidRDefault="00775486" w:rsidP="0030654D">
      <w:pPr>
        <w:rPr>
          <w:del w:id="685" w:author="Jillian Pintye" w:date="2025-05-20T17:03:00Z"/>
          <w:rFonts w:ascii="Arial" w:hAnsi="Arial" w:cs="Arial"/>
          <w:sz w:val="22"/>
          <w:szCs w:val="22"/>
        </w:rPr>
      </w:pPr>
    </w:p>
    <w:p w14:paraId="04B498F4" w14:textId="338AD0F3" w:rsidR="00022A9E" w:rsidRPr="0030654D" w:rsidDel="00B43C8C" w:rsidRDefault="00022A9E" w:rsidP="0030654D">
      <w:pPr>
        <w:rPr>
          <w:del w:id="686" w:author="Jillian Pintye" w:date="2025-05-20T17:03:00Z"/>
          <w:rFonts w:ascii="Arial" w:hAnsi="Arial" w:cs="Arial"/>
          <w:sz w:val="22"/>
          <w:szCs w:val="22"/>
        </w:rPr>
      </w:pPr>
      <w:del w:id="687" w:author="Jillian Pintye" w:date="2025-05-20T17:03:00Z">
        <w:r w:rsidRPr="0030654D" w:rsidDel="00B43C8C">
          <w:rPr>
            <w:rFonts w:ascii="Arial" w:hAnsi="Arial" w:cs="Arial"/>
            <w:sz w:val="22"/>
            <w:szCs w:val="22"/>
          </w:rPr>
          <w:delText>V. Limitations:</w:delText>
        </w:r>
      </w:del>
    </w:p>
    <w:p w14:paraId="1F8F452A" w14:textId="6BD68005" w:rsidR="00022A9E" w:rsidRPr="0030654D" w:rsidDel="00B43C8C" w:rsidRDefault="00022A9E" w:rsidP="0030654D">
      <w:pPr>
        <w:rPr>
          <w:del w:id="688" w:author="Jillian Pintye" w:date="2025-05-20T17:03:00Z"/>
          <w:rFonts w:ascii="Arial" w:hAnsi="Arial" w:cs="Arial"/>
          <w:sz w:val="22"/>
          <w:szCs w:val="22"/>
        </w:rPr>
      </w:pPr>
      <w:del w:id="689" w:author="Jillian Pintye" w:date="2025-05-20T17:03:00Z">
        <w:r w:rsidRPr="0030654D" w:rsidDel="00B43C8C">
          <w:rPr>
            <w:rFonts w:ascii="Arial" w:hAnsi="Arial" w:cs="Arial"/>
            <w:sz w:val="22"/>
            <w:szCs w:val="22"/>
          </w:rPr>
          <w:delText>Cross-sectional design limits causal inference.</w:delText>
        </w:r>
      </w:del>
    </w:p>
    <w:p w14:paraId="565D16DA" w14:textId="01F54BE0" w:rsidR="00022A9E" w:rsidRPr="0030654D" w:rsidDel="00B43C8C" w:rsidRDefault="00022A9E" w:rsidP="0030654D">
      <w:pPr>
        <w:rPr>
          <w:del w:id="690" w:author="Jillian Pintye" w:date="2025-05-20T17:03:00Z"/>
          <w:rFonts w:ascii="Arial" w:hAnsi="Arial" w:cs="Arial"/>
          <w:sz w:val="22"/>
          <w:szCs w:val="22"/>
        </w:rPr>
      </w:pPr>
      <w:del w:id="691" w:author="Jillian Pintye" w:date="2025-05-20T17:03:00Z">
        <w:r w:rsidRPr="0030654D" w:rsidDel="00B43C8C">
          <w:rPr>
            <w:rFonts w:ascii="Arial" w:hAnsi="Arial" w:cs="Arial"/>
            <w:sz w:val="22"/>
            <w:szCs w:val="22"/>
          </w:rPr>
          <w:delText>Self-reported data may be subject to recall and social desirability biases.</w:delText>
        </w:r>
      </w:del>
    </w:p>
    <w:p w14:paraId="4C4284AF" w14:textId="3C760139" w:rsidR="00022A9E" w:rsidRPr="0030654D" w:rsidDel="00B43C8C" w:rsidRDefault="00022A9E" w:rsidP="0030654D">
      <w:pPr>
        <w:rPr>
          <w:del w:id="692" w:author="Jillian Pintye" w:date="2025-05-20T17:03:00Z"/>
          <w:rFonts w:ascii="Arial" w:hAnsi="Arial" w:cs="Arial"/>
          <w:sz w:val="22"/>
          <w:szCs w:val="22"/>
        </w:rPr>
      </w:pPr>
      <w:del w:id="693" w:author="Jillian Pintye" w:date="2025-05-20T17:03:00Z">
        <w:r w:rsidRPr="0030654D" w:rsidDel="00B43C8C">
          <w:rPr>
            <w:rFonts w:ascii="Arial" w:hAnsi="Arial" w:cs="Arial"/>
            <w:sz w:val="22"/>
            <w:szCs w:val="22"/>
          </w:rPr>
          <w:delText>Sample may not be fully representative of the general population.</w:delText>
        </w:r>
      </w:del>
    </w:p>
    <w:p w14:paraId="55F47DE9" w14:textId="1619B543" w:rsidR="00022A9E" w:rsidRPr="0030654D" w:rsidDel="00B43C8C" w:rsidRDefault="00022A9E" w:rsidP="0030654D">
      <w:pPr>
        <w:rPr>
          <w:del w:id="694" w:author="Jillian Pintye" w:date="2025-05-20T17:03:00Z"/>
          <w:rFonts w:ascii="Arial" w:hAnsi="Arial" w:cs="Arial"/>
          <w:sz w:val="22"/>
          <w:szCs w:val="22"/>
        </w:rPr>
      </w:pPr>
    </w:p>
    <w:p w14:paraId="1F5C7DEB" w14:textId="324A09BA" w:rsidR="00022A9E" w:rsidDel="00B43C8C" w:rsidRDefault="00022A9E" w:rsidP="0030654D">
      <w:pPr>
        <w:rPr>
          <w:del w:id="695" w:author="Jillian Pintye" w:date="2025-05-20T17:03:00Z"/>
          <w:rFonts w:ascii="Arial" w:hAnsi="Arial" w:cs="Arial"/>
          <w:sz w:val="22"/>
          <w:szCs w:val="22"/>
        </w:rPr>
      </w:pPr>
      <w:del w:id="696" w:author="Jillian Pintye" w:date="2025-05-20T17:03:00Z">
        <w:r w:rsidRPr="0030654D" w:rsidDel="00B43C8C">
          <w:rPr>
            <w:rFonts w:ascii="Arial" w:hAnsi="Arial" w:cs="Arial"/>
            <w:sz w:val="22"/>
            <w:szCs w:val="22"/>
          </w:rPr>
          <w:delText>VI. Timeline: End of Spring 2025 Quarter</w:delText>
        </w:r>
      </w:del>
      <w:commentRangeEnd w:id="436"/>
      <w:r w:rsidR="00A33ABE">
        <w:rPr>
          <w:rStyle w:val="CommentReference"/>
        </w:rPr>
        <w:commentReference w:id="436"/>
      </w:r>
    </w:p>
    <w:p w14:paraId="6DDAF3F9" w14:textId="5D640227" w:rsidR="0030654D" w:rsidRPr="0030654D" w:rsidDel="00B43C8C" w:rsidRDefault="0030654D" w:rsidP="0030654D">
      <w:pPr>
        <w:rPr>
          <w:del w:id="697" w:author="Jillian Pintye" w:date="2025-05-20T17:03:00Z"/>
          <w:rFonts w:ascii="Arial" w:hAnsi="Arial" w:cs="Arial"/>
          <w:sz w:val="22"/>
          <w:szCs w:val="22"/>
        </w:rPr>
      </w:pPr>
    </w:p>
    <w:p w14:paraId="3A575978" w14:textId="75917BE6" w:rsidR="00022A9E" w:rsidRPr="0030654D" w:rsidRDefault="00022A9E" w:rsidP="0030654D">
      <w:pPr>
        <w:rPr>
          <w:rFonts w:ascii="Arial" w:hAnsi="Arial" w:cs="Arial"/>
          <w:sz w:val="22"/>
          <w:szCs w:val="22"/>
        </w:rPr>
      </w:pPr>
      <w:r w:rsidRPr="0030654D">
        <w:rPr>
          <w:rFonts w:ascii="Arial" w:hAnsi="Arial" w:cs="Arial"/>
          <w:sz w:val="22"/>
          <w:szCs w:val="22"/>
        </w:rPr>
        <w:t xml:space="preserve">References: </w:t>
      </w:r>
    </w:p>
    <w:p w14:paraId="531BDD14" w14:textId="62BA99B9" w:rsidR="00FD0C3F" w:rsidRDefault="00022A9E" w:rsidP="00FD0C3F">
      <w:pPr>
        <w:pStyle w:val="ListParagraph"/>
        <w:numPr>
          <w:ilvl w:val="0"/>
          <w:numId w:val="25"/>
        </w:numPr>
        <w:rPr>
          <w:rFonts w:ascii="Arial" w:hAnsi="Arial" w:cs="Arial"/>
          <w:sz w:val="22"/>
          <w:szCs w:val="22"/>
        </w:rPr>
      </w:pPr>
      <w:r w:rsidRPr="00FD0C3F">
        <w:rPr>
          <w:rFonts w:ascii="Arial" w:hAnsi="Arial" w:cs="Arial"/>
          <w:sz w:val="22"/>
          <w:szCs w:val="22"/>
        </w:rPr>
        <w:t>World Health Organization Adverse Childhood Experiences International Questionnaire. Pilot Study Review and Finalization Meeting, 4–5 May 2011, WHO Headquarters, Geneva Meeting Report. 2011. [(accessed on 2 May 2024)].</w:t>
      </w:r>
    </w:p>
    <w:p w14:paraId="7E28862B" w14:textId="7847C788" w:rsidR="00147D2A" w:rsidRDefault="00147D2A" w:rsidP="00147D2A">
      <w:pPr>
        <w:pStyle w:val="ListParagraph"/>
        <w:numPr>
          <w:ilvl w:val="0"/>
          <w:numId w:val="25"/>
        </w:numPr>
        <w:rPr>
          <w:rFonts w:ascii="Arial" w:hAnsi="Arial" w:cs="Arial"/>
          <w:sz w:val="22"/>
          <w:szCs w:val="22"/>
        </w:rPr>
      </w:pPr>
      <w:proofErr w:type="spellStart"/>
      <w:r w:rsidRPr="00147D2A">
        <w:rPr>
          <w:rFonts w:ascii="Arial" w:hAnsi="Arial" w:cs="Arial"/>
          <w:sz w:val="22"/>
          <w:szCs w:val="22"/>
        </w:rPr>
        <w:t>Kruzik</w:t>
      </w:r>
      <w:proofErr w:type="spellEnd"/>
      <w:r w:rsidRPr="00147D2A">
        <w:rPr>
          <w:rFonts w:ascii="Arial" w:hAnsi="Arial" w:cs="Arial"/>
          <w:sz w:val="22"/>
          <w:szCs w:val="22"/>
        </w:rPr>
        <w:t>, C. (2023). Early Associations Between Adversity and Child Behavioral Outcomes: An Examination of the Functional Form and the Role of Neighborhood Context. ProQuest Dissertations &amp; Theses.</w:t>
      </w:r>
    </w:p>
    <w:p w14:paraId="6D4850BD" w14:textId="14DD6915" w:rsidR="006B05AF" w:rsidRPr="006B05AF" w:rsidRDefault="006B05AF" w:rsidP="006B05AF">
      <w:pPr>
        <w:pStyle w:val="ListParagraph"/>
        <w:numPr>
          <w:ilvl w:val="0"/>
          <w:numId w:val="25"/>
        </w:numPr>
        <w:rPr>
          <w:rFonts w:ascii="Arial" w:hAnsi="Arial" w:cs="Arial"/>
          <w:sz w:val="22"/>
          <w:szCs w:val="22"/>
        </w:rPr>
      </w:pPr>
      <w:proofErr w:type="spellStart"/>
      <w:r w:rsidRPr="006B05AF">
        <w:rPr>
          <w:rFonts w:ascii="Arial" w:hAnsi="Arial" w:cs="Arial"/>
          <w:sz w:val="22"/>
          <w:szCs w:val="22"/>
        </w:rPr>
        <w:t>Kruzik</w:t>
      </w:r>
      <w:proofErr w:type="spellEnd"/>
      <w:r w:rsidRPr="006B05AF">
        <w:rPr>
          <w:rFonts w:ascii="Arial" w:hAnsi="Arial" w:cs="Arial"/>
          <w:sz w:val="22"/>
          <w:szCs w:val="22"/>
        </w:rPr>
        <w:t>, C. (2023). Early Associations Between Adversity and Child Behavioral Outcomes: An Examination of the Functional Form and the Role of Neighborhood Context. ProQuest Dissertations &amp; Theses.</w:t>
      </w:r>
    </w:p>
    <w:p w14:paraId="37D49D0E" w14:textId="6BEC4D88" w:rsidR="00022A9E" w:rsidRDefault="00022A9E" w:rsidP="00FD0C3F">
      <w:pPr>
        <w:pStyle w:val="ListParagraph"/>
        <w:numPr>
          <w:ilvl w:val="0"/>
          <w:numId w:val="25"/>
        </w:numPr>
        <w:rPr>
          <w:rFonts w:ascii="Arial" w:hAnsi="Arial" w:cs="Arial"/>
          <w:sz w:val="22"/>
          <w:szCs w:val="22"/>
        </w:rPr>
      </w:pPr>
      <w:r w:rsidRPr="00FD0C3F">
        <w:rPr>
          <w:rFonts w:ascii="Arial" w:hAnsi="Arial" w:cs="Arial"/>
          <w:sz w:val="22"/>
          <w:szCs w:val="22"/>
        </w:rPr>
        <w:t xml:space="preserve">Santelices, M.-P., Velasco-Hodgson, M.-C., </w:t>
      </w:r>
      <w:proofErr w:type="spellStart"/>
      <w:r w:rsidRPr="00FD0C3F">
        <w:rPr>
          <w:rFonts w:ascii="Arial" w:hAnsi="Arial" w:cs="Arial"/>
          <w:sz w:val="22"/>
          <w:szCs w:val="22"/>
        </w:rPr>
        <w:t>Ferreccio</w:t>
      </w:r>
      <w:proofErr w:type="spellEnd"/>
      <w:r w:rsidRPr="00FD0C3F">
        <w:rPr>
          <w:rFonts w:ascii="Arial" w:hAnsi="Arial" w:cs="Arial"/>
          <w:sz w:val="22"/>
          <w:szCs w:val="22"/>
        </w:rPr>
        <w:t xml:space="preserve">, C., </w:t>
      </w:r>
      <w:proofErr w:type="spellStart"/>
      <w:r w:rsidRPr="00FD0C3F">
        <w:rPr>
          <w:rFonts w:ascii="Arial" w:hAnsi="Arial" w:cs="Arial"/>
          <w:sz w:val="22"/>
          <w:szCs w:val="22"/>
        </w:rPr>
        <w:t>Undurraga</w:t>
      </w:r>
      <w:proofErr w:type="spellEnd"/>
      <w:r w:rsidRPr="00FD0C3F">
        <w:rPr>
          <w:rFonts w:ascii="Arial" w:hAnsi="Arial" w:cs="Arial"/>
          <w:sz w:val="22"/>
          <w:szCs w:val="22"/>
        </w:rPr>
        <w:t xml:space="preserve">, C., &amp; Carvajal-Araneda, K. (2025). The Psychometric Properties of the ACE-IQ Questionnaire’s Binary and Frequency Scoring Methods in a Chilean Community Sample. Children (Basel), 12(3), 340-. </w:t>
      </w:r>
      <w:hyperlink r:id="rId11" w:history="1">
        <w:r w:rsidR="00FD0C3F" w:rsidRPr="00FD0C3F">
          <w:rPr>
            <w:rStyle w:val="Hyperlink"/>
            <w:rFonts w:ascii="Arial" w:hAnsi="Arial" w:cs="Arial"/>
            <w:sz w:val="22"/>
            <w:szCs w:val="22"/>
          </w:rPr>
          <w:t>https://doi.org/10.3390/children12030340</w:t>
        </w:r>
      </w:hyperlink>
    </w:p>
    <w:p w14:paraId="176A0B75" w14:textId="77777777" w:rsidR="00FD0C3F" w:rsidRPr="00FD0C3F" w:rsidRDefault="00FD0C3F" w:rsidP="00FD0C3F">
      <w:pPr>
        <w:pStyle w:val="ListParagraph"/>
        <w:numPr>
          <w:ilvl w:val="0"/>
          <w:numId w:val="25"/>
        </w:numPr>
        <w:rPr>
          <w:rFonts w:ascii="Arial" w:eastAsia="Times New Roman" w:hAnsi="Arial" w:cs="Arial"/>
          <w:kern w:val="0"/>
          <w:sz w:val="22"/>
          <w:szCs w:val="22"/>
          <w14:ligatures w14:val="none"/>
        </w:rPr>
      </w:pPr>
      <w:r w:rsidRPr="00FD0C3F">
        <w:rPr>
          <w:rFonts w:ascii="Arial" w:eastAsia="Times New Roman" w:hAnsi="Arial" w:cs="Arial"/>
          <w:kern w:val="0"/>
          <w:sz w:val="22"/>
          <w:szCs w:val="22"/>
          <w14:ligatures w14:val="none"/>
        </w:rPr>
        <w:t xml:space="preserve">Portwood, S. G., Lawler, M. J., &amp; Roberts, M. C. (2021). Science, Practice, and Policy Related to Adverse Childhood Experiences: Framing the Conversation. </w:t>
      </w:r>
      <w:r w:rsidRPr="00FD0C3F">
        <w:rPr>
          <w:rFonts w:ascii="Arial" w:eastAsia="Times New Roman" w:hAnsi="Arial" w:cs="Arial"/>
          <w:i/>
          <w:iCs/>
          <w:kern w:val="0"/>
          <w:sz w:val="22"/>
          <w:szCs w:val="22"/>
          <w14:ligatures w14:val="none"/>
        </w:rPr>
        <w:t>The American Psychologist</w:t>
      </w:r>
      <w:r w:rsidRPr="00FD0C3F">
        <w:rPr>
          <w:rFonts w:ascii="Arial" w:eastAsia="Times New Roman" w:hAnsi="Arial" w:cs="Arial"/>
          <w:kern w:val="0"/>
          <w:sz w:val="22"/>
          <w:szCs w:val="22"/>
          <w14:ligatures w14:val="none"/>
        </w:rPr>
        <w:t xml:space="preserve">, </w:t>
      </w:r>
      <w:r w:rsidRPr="00FD0C3F">
        <w:rPr>
          <w:rFonts w:ascii="Arial" w:eastAsia="Times New Roman" w:hAnsi="Arial" w:cs="Arial"/>
          <w:i/>
          <w:iCs/>
          <w:kern w:val="0"/>
          <w:sz w:val="22"/>
          <w:szCs w:val="22"/>
          <w14:ligatures w14:val="none"/>
        </w:rPr>
        <w:t>76</w:t>
      </w:r>
      <w:r w:rsidRPr="00FD0C3F">
        <w:rPr>
          <w:rFonts w:ascii="Arial" w:eastAsia="Times New Roman" w:hAnsi="Arial" w:cs="Arial"/>
          <w:kern w:val="0"/>
          <w:sz w:val="22"/>
          <w:szCs w:val="22"/>
          <w14:ligatures w14:val="none"/>
        </w:rPr>
        <w:t>(2), 181–187. https://doi.org/10.1037/amp0000809</w:t>
      </w:r>
    </w:p>
    <w:p w14:paraId="534294B1" w14:textId="77777777" w:rsidR="00FD0C3F" w:rsidRPr="00FD0C3F" w:rsidRDefault="00FD0C3F" w:rsidP="005F331F">
      <w:pPr>
        <w:pStyle w:val="ListParagraph"/>
        <w:rPr>
          <w:rFonts w:ascii="Arial" w:hAnsi="Arial" w:cs="Arial"/>
          <w:sz w:val="22"/>
          <w:szCs w:val="22"/>
        </w:rPr>
      </w:pPr>
    </w:p>
    <w:p w14:paraId="70CE6568" w14:textId="77777777" w:rsidR="00022A9E" w:rsidRDefault="00022A9E" w:rsidP="0030654D">
      <w:pPr>
        <w:rPr>
          <w:ins w:id="698" w:author="Jillian Pintye" w:date="2025-05-20T20:55:00Z"/>
          <w:rFonts w:ascii="Arial" w:hAnsi="Arial" w:cs="Arial"/>
          <w:sz w:val="22"/>
          <w:szCs w:val="22"/>
        </w:rPr>
      </w:pPr>
    </w:p>
    <w:p w14:paraId="24BB8A03" w14:textId="77777777" w:rsidR="00AE4281" w:rsidRDefault="00AE4281" w:rsidP="0030654D">
      <w:pPr>
        <w:rPr>
          <w:ins w:id="699" w:author="Jillian Pintye" w:date="2025-05-20T20:55:00Z"/>
          <w:rFonts w:ascii="Arial" w:hAnsi="Arial" w:cs="Arial"/>
          <w:sz w:val="22"/>
          <w:szCs w:val="22"/>
        </w:rPr>
        <w:sectPr w:rsidR="00AE4281" w:rsidSect="0031219D">
          <w:pgSz w:w="12240" w:h="15840"/>
          <w:pgMar w:top="1440" w:right="1440" w:bottom="1440" w:left="1440" w:header="720" w:footer="720" w:gutter="0"/>
          <w:cols w:space="720"/>
          <w:docGrid w:linePitch="360"/>
        </w:sectPr>
      </w:pPr>
    </w:p>
    <w:p w14:paraId="0D976C1D" w14:textId="2D49552D" w:rsidR="00AE4281" w:rsidRPr="00AE4281" w:rsidRDefault="00AE4281" w:rsidP="00AE4281">
      <w:pPr>
        <w:rPr>
          <w:rFonts w:ascii="Arial" w:hAnsi="Arial" w:cs="Arial"/>
          <w:b/>
          <w:sz w:val="22"/>
          <w:szCs w:val="22"/>
        </w:rPr>
      </w:pPr>
      <w:r w:rsidRPr="00AE4281">
        <w:rPr>
          <w:rFonts w:ascii="Arial" w:hAnsi="Arial" w:cs="Arial"/>
          <w:b/>
          <w:sz w:val="22"/>
          <w:szCs w:val="22"/>
        </w:rPr>
        <w:lastRenderedPageBreak/>
        <w:t xml:space="preserve">Table 1. Enrollment characteristics of AGYW ≥18 years </w:t>
      </w:r>
      <w:r w:rsidR="00953708">
        <w:rPr>
          <w:rFonts w:ascii="Arial" w:hAnsi="Arial" w:cs="Arial"/>
          <w:b/>
          <w:sz w:val="22"/>
          <w:szCs w:val="22"/>
        </w:rPr>
        <w:t xml:space="preserve">seeking contraception at retail pharmacies </w:t>
      </w:r>
      <w:r w:rsidRPr="00AE4281">
        <w:rPr>
          <w:rFonts w:ascii="Arial" w:hAnsi="Arial" w:cs="Arial"/>
          <w:b/>
          <w:sz w:val="22"/>
          <w:szCs w:val="22"/>
          <w:highlight w:val="yellow"/>
        </w:rPr>
        <w:t>(n=XXXX)</w:t>
      </w:r>
    </w:p>
    <w:p w14:paraId="2D617570" w14:textId="77777777" w:rsidR="00AE4281" w:rsidRPr="00AE4281" w:rsidRDefault="00AE4281" w:rsidP="00AE4281">
      <w:pPr>
        <w:rPr>
          <w:rFonts w:ascii="Arial" w:hAnsi="Arial" w:cs="Arial"/>
          <w:b/>
          <w:sz w:val="20"/>
          <w:szCs w:val="20"/>
        </w:rPr>
      </w:pPr>
    </w:p>
    <w:tbl>
      <w:tblPr>
        <w:tblW w:w="8910" w:type="dxa"/>
        <w:tblInd w:w="-5" w:type="dxa"/>
        <w:tblLook w:val="04A0" w:firstRow="1" w:lastRow="0" w:firstColumn="1" w:lastColumn="0" w:noHBand="0" w:noVBand="1"/>
      </w:tblPr>
      <w:tblGrid>
        <w:gridCol w:w="1530"/>
        <w:gridCol w:w="4500"/>
        <w:gridCol w:w="2880"/>
      </w:tblGrid>
      <w:tr w:rsidR="00AE4281" w:rsidRPr="005B3508" w14:paraId="74C41488"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51B3A4E" w14:textId="77777777" w:rsidR="00AE4281" w:rsidRPr="005B3508" w:rsidRDefault="00AE4281" w:rsidP="00EE3F83">
            <w:pPr>
              <w:rPr>
                <w:rFonts w:ascii="Arial" w:eastAsia="Times New Roman" w:hAnsi="Arial" w:cs="Arial"/>
                <w:b/>
                <w:bCs/>
                <w:color w:val="000000"/>
                <w:sz w:val="20"/>
                <w:szCs w:val="20"/>
              </w:rPr>
            </w:pPr>
            <w:commentRangeStart w:id="700"/>
            <w:r w:rsidRPr="005B3508">
              <w:rPr>
                <w:rFonts w:ascii="Arial" w:eastAsia="Times New Roman" w:hAnsi="Arial" w:cs="Arial"/>
                <w:b/>
                <w:bCs/>
                <w:color w:val="000000"/>
                <w:sz w:val="20"/>
                <w:szCs w:val="20"/>
              </w:rPr>
              <w:t>Characteristic</w:t>
            </w:r>
            <w:commentRangeEnd w:id="700"/>
            <w:r w:rsidR="00A33ABE">
              <w:rPr>
                <w:rStyle w:val="CommentReference"/>
              </w:rPr>
              <w:commentReference w:id="700"/>
            </w:r>
          </w:p>
        </w:tc>
        <w:tc>
          <w:tcPr>
            <w:tcW w:w="2880" w:type="dxa"/>
            <w:tcBorders>
              <w:top w:val="single" w:sz="4" w:space="0" w:color="auto"/>
              <w:left w:val="nil"/>
              <w:bottom w:val="single" w:sz="4" w:space="0" w:color="auto"/>
              <w:right w:val="single" w:sz="4" w:space="0" w:color="auto"/>
            </w:tcBorders>
            <w:shd w:val="clear" w:color="000000" w:fill="F2F2F2"/>
            <w:noWrap/>
            <w:vAlign w:val="center"/>
            <w:hideMark/>
          </w:tcPr>
          <w:p w14:paraId="00987B6F" w14:textId="7DFC3A27" w:rsidR="00AE4281" w:rsidRPr="005B3508" w:rsidRDefault="00AE4281" w:rsidP="005B3508">
            <w:pPr>
              <w:jc w:val="center"/>
              <w:rPr>
                <w:rFonts w:ascii="Arial" w:eastAsia="Times New Roman" w:hAnsi="Arial" w:cs="Arial"/>
                <w:b/>
                <w:bCs/>
                <w:color w:val="000000"/>
                <w:sz w:val="20"/>
                <w:szCs w:val="20"/>
              </w:rPr>
            </w:pPr>
            <w:r w:rsidRPr="005B3508">
              <w:rPr>
                <w:rFonts w:ascii="Arial" w:eastAsia="Times New Roman" w:hAnsi="Arial" w:cs="Arial"/>
                <w:b/>
                <w:bCs/>
                <w:color w:val="000000"/>
                <w:sz w:val="20"/>
                <w:szCs w:val="20"/>
              </w:rPr>
              <w:t>N (%) or Median (IQR)</w:t>
            </w:r>
          </w:p>
        </w:tc>
      </w:tr>
      <w:tr w:rsidR="00AE4281" w:rsidRPr="005B3508" w14:paraId="6242A9C9" w14:textId="77777777" w:rsidTr="005B3508">
        <w:trPr>
          <w:trHeight w:val="288"/>
        </w:trPr>
        <w:tc>
          <w:tcPr>
            <w:tcW w:w="6030"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14:paraId="4A22489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Age (years)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204716CE" w14:textId="37F1FD8A" w:rsidR="00AE4281" w:rsidRPr="005B3508" w:rsidRDefault="00AE4281" w:rsidP="005B3508">
            <w:pPr>
              <w:jc w:val="center"/>
              <w:rPr>
                <w:rFonts w:ascii="Arial" w:hAnsi="Arial" w:cs="Arial"/>
                <w:sz w:val="20"/>
                <w:szCs w:val="20"/>
              </w:rPr>
            </w:pPr>
          </w:p>
        </w:tc>
      </w:tr>
      <w:tr w:rsidR="00AE4281" w:rsidRPr="005B3508" w14:paraId="205A5979"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327872C4"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Age category</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51D78E8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5583121A"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ADC3A00"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45272B4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0AB35494" w14:textId="3B87A0AD"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18-20 years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CC05DD3" w14:textId="59986F06"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46B57AA"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0DA9DD6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489EA1BD" w14:textId="5C4600C4"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≥21 years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08AF9ECA" w14:textId="47E8157E"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6D2400D5"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9B3FA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Relationship status</w:t>
            </w:r>
          </w:p>
        </w:tc>
        <w:tc>
          <w:tcPr>
            <w:tcW w:w="2880" w:type="dxa"/>
            <w:tcBorders>
              <w:top w:val="nil"/>
              <w:left w:val="nil"/>
              <w:bottom w:val="single" w:sz="4" w:space="0" w:color="auto"/>
              <w:right w:val="single" w:sz="4" w:space="0" w:color="auto"/>
            </w:tcBorders>
            <w:shd w:val="clear" w:color="auto" w:fill="auto"/>
            <w:noWrap/>
            <w:vAlign w:val="center"/>
          </w:tcPr>
          <w:p w14:paraId="17E5FCE8"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D440895"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1940E032"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68E59888"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Single, no partners at all</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4B19865A" w14:textId="2D8D5439"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63C8F7A"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tcPr>
          <w:p w14:paraId="260A0676" w14:textId="77777777" w:rsidR="00AE4281" w:rsidRPr="005B3508" w:rsidRDefault="00AE4281" w:rsidP="00EE3F83">
            <w:pPr>
              <w:shd w:val="clear" w:color="auto" w:fill="FFFFFF" w:themeFill="background1"/>
              <w:rPr>
                <w:rFonts w:ascii="Arial" w:hAnsi="Arial" w:cs="Arial"/>
                <w:sz w:val="20"/>
                <w:szCs w:val="20"/>
              </w:rPr>
            </w:pPr>
          </w:p>
        </w:tc>
        <w:tc>
          <w:tcPr>
            <w:tcW w:w="4500" w:type="dxa"/>
            <w:tcBorders>
              <w:top w:val="nil"/>
              <w:left w:val="nil"/>
              <w:bottom w:val="single" w:sz="4" w:space="0" w:color="auto"/>
              <w:right w:val="single" w:sz="4" w:space="0" w:color="auto"/>
            </w:tcBorders>
            <w:shd w:val="clear" w:color="auto" w:fill="FFFFFF" w:themeFill="background1"/>
            <w:noWrap/>
            <w:vAlign w:val="bottom"/>
          </w:tcPr>
          <w:p w14:paraId="69A69789"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 xml:space="preserve">   One primary partner only</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3710453A" w14:textId="21E4D332"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7DEAFAC"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5C58E0C8"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bottom"/>
            <w:hideMark/>
          </w:tcPr>
          <w:p w14:paraId="58B451F7"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 xml:space="preserve">   Casual partner(s) only</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8B94D7F" w14:textId="6286D963" w:rsidR="00AE4281" w:rsidRPr="005B3508" w:rsidRDefault="00AE4281" w:rsidP="005B3508">
            <w:pPr>
              <w:jc w:val="center"/>
              <w:rPr>
                <w:rFonts w:ascii="Arial" w:hAnsi="Arial" w:cs="Arial"/>
                <w:sz w:val="20"/>
                <w:szCs w:val="20"/>
              </w:rPr>
            </w:pPr>
          </w:p>
        </w:tc>
      </w:tr>
      <w:tr w:rsidR="00AE4281" w:rsidRPr="005B3508" w14:paraId="1C796786"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tcPr>
          <w:p w14:paraId="5506053E" w14:textId="77777777" w:rsidR="00AE4281" w:rsidRPr="005B3508" w:rsidRDefault="00AE4281" w:rsidP="00EE3F83">
            <w:pPr>
              <w:shd w:val="clear" w:color="auto" w:fill="FFFFFF" w:themeFill="background1"/>
              <w:rPr>
                <w:rFonts w:ascii="Arial" w:hAnsi="Arial" w:cs="Arial"/>
                <w:sz w:val="20"/>
                <w:szCs w:val="20"/>
              </w:rPr>
            </w:pPr>
          </w:p>
        </w:tc>
        <w:tc>
          <w:tcPr>
            <w:tcW w:w="4500" w:type="dxa"/>
            <w:tcBorders>
              <w:top w:val="nil"/>
              <w:left w:val="nil"/>
              <w:bottom w:val="single" w:sz="4" w:space="0" w:color="auto"/>
              <w:right w:val="single" w:sz="4" w:space="0" w:color="auto"/>
            </w:tcBorders>
            <w:shd w:val="clear" w:color="auto" w:fill="FFFFFF" w:themeFill="background1"/>
            <w:noWrap/>
            <w:vAlign w:val="bottom"/>
          </w:tcPr>
          <w:p w14:paraId="6303F85C"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 xml:space="preserve">   One primary partner and casual partners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2A5BBD49" w14:textId="6A4E9BF4"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F237460"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78853686"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2989B163"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Other</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2266DC70" w14:textId="64C1DC8B"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DCE6035"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tcPr>
          <w:p w14:paraId="6E346FD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Married</w:t>
            </w:r>
          </w:p>
        </w:tc>
        <w:tc>
          <w:tcPr>
            <w:tcW w:w="4500" w:type="dxa"/>
            <w:tcBorders>
              <w:top w:val="nil"/>
              <w:left w:val="nil"/>
              <w:bottom w:val="single" w:sz="4" w:space="0" w:color="auto"/>
              <w:right w:val="single" w:sz="4" w:space="0" w:color="auto"/>
            </w:tcBorders>
            <w:shd w:val="clear" w:color="auto" w:fill="FFFFFF" w:themeFill="background1"/>
            <w:noWrap/>
            <w:vAlign w:val="center"/>
          </w:tcPr>
          <w:p w14:paraId="6CB3C407" w14:textId="77777777" w:rsidR="00AE4281" w:rsidRPr="005B3508" w:rsidRDefault="00AE4281" w:rsidP="00EE3F83">
            <w:pPr>
              <w:shd w:val="clear" w:color="auto" w:fill="FFFFFF" w:themeFill="background1"/>
              <w:rPr>
                <w:rFonts w:ascii="Arial" w:hAnsi="Arial" w:cs="Arial"/>
                <w:sz w:val="20"/>
                <w:szCs w:val="20"/>
              </w:rPr>
            </w:pPr>
          </w:p>
        </w:tc>
        <w:tc>
          <w:tcPr>
            <w:tcW w:w="2880" w:type="dxa"/>
            <w:tcBorders>
              <w:top w:val="nil"/>
              <w:left w:val="nil"/>
              <w:bottom w:val="single" w:sz="4" w:space="0" w:color="auto"/>
              <w:right w:val="single" w:sz="4" w:space="0" w:color="auto"/>
            </w:tcBorders>
            <w:shd w:val="clear" w:color="auto" w:fill="FFFFFF" w:themeFill="background1"/>
            <w:noWrap/>
            <w:vAlign w:val="center"/>
          </w:tcPr>
          <w:p w14:paraId="47742579"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993EAC0"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tcPr>
          <w:p w14:paraId="014DB583"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FFFFFF" w:themeFill="background1"/>
            <w:noWrap/>
            <w:vAlign w:val="center"/>
          </w:tcPr>
          <w:p w14:paraId="1D39176B"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32441986" w14:textId="7683F2E2"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332DAEC"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tcPr>
          <w:p w14:paraId="3AA1D1BB"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FFFFFF" w:themeFill="background1"/>
            <w:noWrap/>
            <w:vAlign w:val="center"/>
          </w:tcPr>
          <w:p w14:paraId="6CF7CC78" w14:textId="77777777" w:rsidR="00AE4281" w:rsidRPr="005B3508" w:rsidRDefault="00AE4281" w:rsidP="00EE3F83">
            <w:pPr>
              <w:shd w:val="clear" w:color="auto" w:fill="FFFFFF" w:themeFill="background1"/>
              <w:rPr>
                <w:rFonts w:ascii="Arial" w:hAnsi="Arial" w:cs="Arial"/>
                <w:sz w:val="20"/>
                <w:szCs w:val="20"/>
              </w:rPr>
            </w:pPr>
            <w:r w:rsidRPr="005B3508">
              <w:rPr>
                <w:rFonts w:ascii="Arial" w:hAnsi="Arial" w:cs="Arial"/>
                <w:sz w:val="20"/>
                <w:szCs w:val="20"/>
              </w:rPr>
              <w:t>No</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96C1A1E" w14:textId="3F09CE99"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0FFEEFC"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11056A7A"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Currently in school</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7D27C86"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F375568"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757FE5E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46A3BD2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29BD497" w14:textId="76479F3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9F33997"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08D46B9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583086F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58B60539" w14:textId="34B406CE"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E3F9248"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tcPr>
          <w:p w14:paraId="62F5468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Type of school</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6A049E3"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4974A2F" w14:textId="77777777" w:rsidTr="005B3508">
        <w:trPr>
          <w:trHeight w:val="288"/>
        </w:trPr>
        <w:tc>
          <w:tcPr>
            <w:tcW w:w="1530" w:type="dxa"/>
            <w:tcBorders>
              <w:top w:val="single" w:sz="4" w:space="0" w:color="auto"/>
              <w:left w:val="single" w:sz="4" w:space="0" w:color="auto"/>
              <w:bottom w:val="single" w:sz="4" w:space="0" w:color="auto"/>
            </w:tcBorders>
            <w:shd w:val="clear" w:color="auto" w:fill="FFFFFF" w:themeFill="background1"/>
            <w:noWrap/>
            <w:vAlign w:val="center"/>
          </w:tcPr>
          <w:p w14:paraId="67DBC811"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000000"/>
            </w:tcBorders>
            <w:shd w:val="clear" w:color="auto" w:fill="FFFFFF" w:themeFill="background1"/>
            <w:vAlign w:val="center"/>
          </w:tcPr>
          <w:p w14:paraId="75973460"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xml:space="preserve">Primary school </w:t>
            </w:r>
            <w:r w:rsidRPr="005B3508">
              <w:rPr>
                <w:rFonts w:ascii="Arial" w:hAnsi="Arial" w:cs="Arial"/>
                <w:sz w:val="20"/>
                <w:szCs w:val="20"/>
              </w:rPr>
              <w:t>(Boarding)</w:t>
            </w:r>
            <w:r w:rsidRPr="005B3508">
              <w:rPr>
                <w:rFonts w:ascii="Arial" w:eastAsia="Times New Roman" w:hAnsi="Arial" w:cs="Arial"/>
                <w:color w:val="000000"/>
                <w:sz w:val="20"/>
                <w:szCs w:val="20"/>
              </w:rPr>
              <w:t xml:space="preserve"> </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44C13EE9" w14:textId="7975D031"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1CF8454" w14:textId="77777777" w:rsidTr="005B3508">
        <w:trPr>
          <w:trHeight w:val="288"/>
        </w:trPr>
        <w:tc>
          <w:tcPr>
            <w:tcW w:w="1530" w:type="dxa"/>
            <w:tcBorders>
              <w:top w:val="single" w:sz="4" w:space="0" w:color="auto"/>
              <w:left w:val="single" w:sz="4" w:space="0" w:color="auto"/>
              <w:bottom w:val="single" w:sz="4" w:space="0" w:color="auto"/>
            </w:tcBorders>
            <w:shd w:val="clear" w:color="auto" w:fill="FFFFFF" w:themeFill="background1"/>
            <w:noWrap/>
            <w:vAlign w:val="center"/>
          </w:tcPr>
          <w:p w14:paraId="7B05C93C"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000000"/>
            </w:tcBorders>
            <w:shd w:val="clear" w:color="auto" w:fill="FFFFFF" w:themeFill="background1"/>
            <w:vAlign w:val="center"/>
          </w:tcPr>
          <w:p w14:paraId="2805ECA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hAnsi="Arial" w:cs="Arial"/>
                <w:sz w:val="20"/>
                <w:szCs w:val="20"/>
              </w:rPr>
              <w:t xml:space="preserve">Primary School </w:t>
            </w:r>
            <w:r w:rsidRPr="005B3508">
              <w:rPr>
                <w:rFonts w:ascii="Arial" w:eastAsia="Times New Roman" w:hAnsi="Arial" w:cs="Arial"/>
                <w:color w:val="000000"/>
                <w:sz w:val="20"/>
                <w:szCs w:val="20"/>
              </w:rPr>
              <w:t>(Day)</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06554F4A" w14:textId="37C0F351"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817E821" w14:textId="77777777" w:rsidTr="005B3508">
        <w:trPr>
          <w:trHeight w:val="288"/>
        </w:trPr>
        <w:tc>
          <w:tcPr>
            <w:tcW w:w="1530" w:type="dxa"/>
            <w:tcBorders>
              <w:top w:val="single" w:sz="4" w:space="0" w:color="auto"/>
              <w:left w:val="single" w:sz="4" w:space="0" w:color="auto"/>
              <w:bottom w:val="single" w:sz="4" w:space="0" w:color="auto"/>
            </w:tcBorders>
            <w:shd w:val="clear" w:color="auto" w:fill="FFFFFF" w:themeFill="background1"/>
            <w:noWrap/>
            <w:vAlign w:val="center"/>
          </w:tcPr>
          <w:p w14:paraId="61145811"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000000"/>
            </w:tcBorders>
            <w:shd w:val="clear" w:color="auto" w:fill="FFFFFF" w:themeFill="background1"/>
            <w:vAlign w:val="center"/>
          </w:tcPr>
          <w:p w14:paraId="64835DF0"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hAnsi="Arial" w:cs="Arial"/>
                <w:sz w:val="20"/>
                <w:szCs w:val="20"/>
              </w:rPr>
              <w:t>Secondary School (Day)</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EB7B142" w14:textId="00434CA9"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609B67B" w14:textId="77777777" w:rsidTr="005B3508">
        <w:trPr>
          <w:trHeight w:val="288"/>
        </w:trPr>
        <w:tc>
          <w:tcPr>
            <w:tcW w:w="1530" w:type="dxa"/>
            <w:tcBorders>
              <w:top w:val="single" w:sz="4" w:space="0" w:color="auto"/>
              <w:left w:val="single" w:sz="4" w:space="0" w:color="auto"/>
              <w:bottom w:val="single" w:sz="4" w:space="0" w:color="auto"/>
            </w:tcBorders>
            <w:shd w:val="clear" w:color="auto" w:fill="FFFFFF" w:themeFill="background1"/>
            <w:noWrap/>
            <w:vAlign w:val="center"/>
          </w:tcPr>
          <w:p w14:paraId="1830E17A"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000000"/>
            </w:tcBorders>
            <w:shd w:val="clear" w:color="auto" w:fill="FFFFFF" w:themeFill="background1"/>
            <w:vAlign w:val="center"/>
          </w:tcPr>
          <w:p w14:paraId="2646D49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hAnsi="Arial" w:cs="Arial"/>
                <w:sz w:val="20"/>
                <w:szCs w:val="20"/>
              </w:rPr>
              <w:t>Secondary School (Boarding)</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0656ABCE" w14:textId="30E0A7E4"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FF50D36" w14:textId="77777777" w:rsidTr="005B3508">
        <w:trPr>
          <w:trHeight w:val="288"/>
        </w:trPr>
        <w:tc>
          <w:tcPr>
            <w:tcW w:w="1530" w:type="dxa"/>
            <w:tcBorders>
              <w:top w:val="single" w:sz="4" w:space="0" w:color="auto"/>
              <w:left w:val="single" w:sz="4" w:space="0" w:color="auto"/>
              <w:bottom w:val="single" w:sz="4" w:space="0" w:color="auto"/>
            </w:tcBorders>
            <w:shd w:val="clear" w:color="auto" w:fill="FFFFFF" w:themeFill="background1"/>
            <w:noWrap/>
            <w:vAlign w:val="center"/>
          </w:tcPr>
          <w:p w14:paraId="7DAA72CF"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000000"/>
            </w:tcBorders>
            <w:shd w:val="clear" w:color="auto" w:fill="FFFFFF" w:themeFill="background1"/>
            <w:vAlign w:val="center"/>
          </w:tcPr>
          <w:p w14:paraId="0F035F2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hAnsi="Arial" w:cs="Arial"/>
                <w:sz w:val="20"/>
                <w:szCs w:val="20"/>
              </w:rPr>
              <w:t>Tertiary Vocational/Trade School</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0F65D04F" w14:textId="3595AE05"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E653DAD" w14:textId="77777777" w:rsidTr="005B3508">
        <w:trPr>
          <w:trHeight w:val="288"/>
        </w:trPr>
        <w:tc>
          <w:tcPr>
            <w:tcW w:w="1530" w:type="dxa"/>
            <w:tcBorders>
              <w:top w:val="single" w:sz="4" w:space="0" w:color="auto"/>
              <w:left w:val="single" w:sz="4" w:space="0" w:color="auto"/>
              <w:bottom w:val="single" w:sz="4" w:space="0" w:color="auto"/>
            </w:tcBorders>
            <w:shd w:val="clear" w:color="auto" w:fill="FFFFFF" w:themeFill="background1"/>
            <w:noWrap/>
            <w:vAlign w:val="center"/>
          </w:tcPr>
          <w:p w14:paraId="0708B866"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000000"/>
            </w:tcBorders>
            <w:shd w:val="clear" w:color="auto" w:fill="FFFFFF" w:themeFill="background1"/>
            <w:vAlign w:val="center"/>
          </w:tcPr>
          <w:p w14:paraId="7496C41E"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hAnsi="Arial" w:cs="Arial"/>
                <w:sz w:val="20"/>
                <w:szCs w:val="20"/>
              </w:rPr>
              <w:t>College/University (degree-seeking)</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56EEB366" w14:textId="4A41D606"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1C4BF12" w14:textId="77777777" w:rsidTr="005B3508">
        <w:trPr>
          <w:trHeight w:val="288"/>
        </w:trPr>
        <w:tc>
          <w:tcPr>
            <w:tcW w:w="1530" w:type="dxa"/>
            <w:tcBorders>
              <w:top w:val="single" w:sz="4" w:space="0" w:color="auto"/>
              <w:left w:val="single" w:sz="4" w:space="0" w:color="auto"/>
              <w:bottom w:val="single" w:sz="4" w:space="0" w:color="auto"/>
            </w:tcBorders>
            <w:shd w:val="clear" w:color="auto" w:fill="FFFFFF" w:themeFill="background1"/>
            <w:noWrap/>
            <w:vAlign w:val="center"/>
          </w:tcPr>
          <w:p w14:paraId="2CFBE5B9"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000000"/>
            </w:tcBorders>
            <w:shd w:val="clear" w:color="auto" w:fill="FFFFFF" w:themeFill="background1"/>
            <w:vAlign w:val="center"/>
          </w:tcPr>
          <w:p w14:paraId="56A8B5CF"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Other</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2153AA9B" w14:textId="5ABC86B6"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7D49BE5"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13E2E950"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Completed years of education</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031D5864" w14:textId="6ED558AC" w:rsidR="00AE4281" w:rsidRPr="005B3508" w:rsidRDefault="00AE4281" w:rsidP="005B3508">
            <w:pPr>
              <w:jc w:val="center"/>
              <w:rPr>
                <w:rFonts w:ascii="Arial" w:hAnsi="Arial" w:cs="Arial"/>
                <w:sz w:val="20"/>
                <w:szCs w:val="20"/>
              </w:rPr>
            </w:pPr>
          </w:p>
        </w:tc>
      </w:tr>
      <w:tr w:rsidR="00AE4281" w:rsidRPr="005B3508" w14:paraId="5E441AAE"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26D501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Formally employed</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46A5B601"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71618A1"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75C068A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717B36D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EF3B93D" w14:textId="09B7A165"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AD3AFAF"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75BB8631"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3617FE5D"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5185F34D" w14:textId="64B74A2D"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9926ED8"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460796D4"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Ever been pregnant</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2C321D15"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5FE489F"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21B3217F"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7018D47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039C809A" w14:textId="66A579CF"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13687C7"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2734C9D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2F2FFAE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5EBA03F4" w14:textId="753EF5C1"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2D12C09"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4403927E"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Currently using contraception</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5817C443"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7027F09"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4D932C1C"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22101C0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auto"/>
            <w:noWrap/>
            <w:vAlign w:val="center"/>
          </w:tcPr>
          <w:p w14:paraId="5F0FAA3B" w14:textId="0B66DB1D"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606013AB"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35D061C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1644ADBF"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auto"/>
            <w:noWrap/>
            <w:vAlign w:val="center"/>
          </w:tcPr>
          <w:p w14:paraId="63CA3BAC" w14:textId="03F08D8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13C0203"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60DF6D52"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7671D9B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Prefer not to answer</w:t>
            </w:r>
          </w:p>
        </w:tc>
        <w:tc>
          <w:tcPr>
            <w:tcW w:w="2880" w:type="dxa"/>
            <w:tcBorders>
              <w:top w:val="nil"/>
              <w:left w:val="nil"/>
              <w:bottom w:val="single" w:sz="4" w:space="0" w:color="auto"/>
              <w:right w:val="single" w:sz="4" w:space="0" w:color="auto"/>
            </w:tcBorders>
            <w:shd w:val="clear" w:color="auto" w:fill="auto"/>
            <w:noWrap/>
            <w:vAlign w:val="center"/>
          </w:tcPr>
          <w:p w14:paraId="08B98BFC" w14:textId="3E722B0A"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85FDBEA" w14:textId="77777777" w:rsidTr="005B3508">
        <w:trPr>
          <w:trHeight w:val="288"/>
        </w:trPr>
        <w:tc>
          <w:tcPr>
            <w:tcW w:w="6030" w:type="dxa"/>
            <w:gridSpan w:val="2"/>
            <w:tcBorders>
              <w:top w:val="nil"/>
              <w:left w:val="single" w:sz="4" w:space="0" w:color="auto"/>
              <w:bottom w:val="single" w:sz="4" w:space="0" w:color="auto"/>
              <w:right w:val="single" w:sz="4" w:space="0" w:color="auto"/>
            </w:tcBorders>
            <w:shd w:val="clear" w:color="auto" w:fill="auto"/>
            <w:noWrap/>
            <w:vAlign w:val="center"/>
          </w:tcPr>
          <w:p w14:paraId="375621A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Contraceptive purchased today</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E5545B3"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8940985"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00846B77"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731B645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Injectable</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CE5023E" w14:textId="72CB5A86" w:rsidR="00AE4281" w:rsidRPr="005B3508" w:rsidRDefault="00AE4281" w:rsidP="005B3508">
            <w:pPr>
              <w:jc w:val="center"/>
              <w:rPr>
                <w:rFonts w:ascii="Arial" w:hAnsi="Arial" w:cs="Arial"/>
                <w:sz w:val="20"/>
                <w:szCs w:val="20"/>
              </w:rPr>
            </w:pPr>
          </w:p>
        </w:tc>
      </w:tr>
      <w:tr w:rsidR="00AE4281" w:rsidRPr="005B3508" w14:paraId="1D1B9243"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623E1D0A"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03ECEDDD" w14:textId="0C440A0E" w:rsidR="00AE4281" w:rsidRPr="005B3508" w:rsidRDefault="00AE4281" w:rsidP="00EE3F83">
            <w:pPr>
              <w:shd w:val="clear" w:color="auto" w:fill="FFFFFF" w:themeFill="background1"/>
              <w:rPr>
                <w:rFonts w:ascii="Arial" w:eastAsia="Times New Roman" w:hAnsi="Arial" w:cs="Arial"/>
                <w:color w:val="000000"/>
                <w:sz w:val="20"/>
                <w:szCs w:val="20"/>
              </w:rPr>
            </w:pPr>
            <w:del w:id="701" w:author="David A Katz" w:date="2025-05-21T13:19:00Z">
              <w:r w:rsidRPr="005B3508" w:rsidDel="00EC443F">
                <w:rPr>
                  <w:rFonts w:ascii="Arial" w:eastAsia="Times New Roman" w:hAnsi="Arial" w:cs="Arial"/>
                  <w:color w:val="000000"/>
                  <w:sz w:val="20"/>
                  <w:szCs w:val="20"/>
                </w:rPr>
                <w:delText>OCP</w:delText>
              </w:r>
            </w:del>
            <w:ins w:id="702" w:author="David A Katz" w:date="2025-05-21T13:19:00Z">
              <w:r w:rsidR="00EC443F">
                <w:rPr>
                  <w:rFonts w:ascii="Arial" w:eastAsia="Times New Roman" w:hAnsi="Arial" w:cs="Arial"/>
                  <w:color w:val="000000"/>
                  <w:sz w:val="20"/>
                  <w:szCs w:val="20"/>
                </w:rPr>
                <w:t>Oral contraceptive pill</w:t>
              </w:r>
            </w:ins>
          </w:p>
        </w:tc>
        <w:tc>
          <w:tcPr>
            <w:tcW w:w="2880" w:type="dxa"/>
            <w:tcBorders>
              <w:top w:val="nil"/>
              <w:left w:val="nil"/>
              <w:bottom w:val="single" w:sz="4" w:space="0" w:color="auto"/>
              <w:right w:val="single" w:sz="4" w:space="0" w:color="auto"/>
            </w:tcBorders>
            <w:shd w:val="clear" w:color="auto" w:fill="FFFFFF" w:themeFill="background1"/>
            <w:noWrap/>
            <w:vAlign w:val="center"/>
          </w:tcPr>
          <w:p w14:paraId="336DF9F9" w14:textId="7E5CB844" w:rsidR="00AE4281" w:rsidRPr="005B3508" w:rsidRDefault="00AE4281" w:rsidP="005B3508">
            <w:pPr>
              <w:jc w:val="center"/>
              <w:rPr>
                <w:rFonts w:ascii="Arial" w:hAnsi="Arial" w:cs="Arial"/>
                <w:sz w:val="20"/>
                <w:szCs w:val="20"/>
              </w:rPr>
            </w:pPr>
          </w:p>
        </w:tc>
      </w:tr>
      <w:tr w:rsidR="00AE4281" w:rsidRPr="005B3508" w14:paraId="2F268DB1"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45C6CEC9"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76F7C291" w14:textId="28F82F47" w:rsidR="00AE4281" w:rsidRPr="005B3508" w:rsidRDefault="00AE4281" w:rsidP="00EE3F83">
            <w:pPr>
              <w:shd w:val="clear" w:color="auto" w:fill="FFFFFF" w:themeFill="background1"/>
              <w:rPr>
                <w:rFonts w:ascii="Arial" w:eastAsia="Times New Roman" w:hAnsi="Arial" w:cs="Arial"/>
                <w:color w:val="000000"/>
                <w:sz w:val="20"/>
                <w:szCs w:val="20"/>
              </w:rPr>
            </w:pPr>
            <w:del w:id="703" w:author="David A Katz" w:date="2025-05-21T13:19:00Z">
              <w:r w:rsidRPr="005B3508" w:rsidDel="00EC443F">
                <w:rPr>
                  <w:rFonts w:ascii="Arial" w:eastAsia="Times New Roman" w:hAnsi="Arial" w:cs="Arial"/>
                  <w:color w:val="000000"/>
                  <w:sz w:val="20"/>
                  <w:szCs w:val="20"/>
                </w:rPr>
                <w:delText>EC</w:delText>
              </w:r>
            </w:del>
            <w:ins w:id="704" w:author="David A Katz" w:date="2025-05-21T13:19:00Z">
              <w:r w:rsidR="00EC443F" w:rsidRPr="005B3508">
                <w:rPr>
                  <w:rFonts w:ascii="Arial" w:eastAsia="Times New Roman" w:hAnsi="Arial" w:cs="Arial"/>
                  <w:color w:val="000000"/>
                  <w:sz w:val="20"/>
                  <w:szCs w:val="20"/>
                </w:rPr>
                <w:t>E</w:t>
              </w:r>
              <w:r w:rsidR="00EC443F">
                <w:rPr>
                  <w:rFonts w:ascii="Arial" w:eastAsia="Times New Roman" w:hAnsi="Arial" w:cs="Arial"/>
                  <w:color w:val="000000"/>
                  <w:sz w:val="20"/>
                  <w:szCs w:val="20"/>
                </w:rPr>
                <w:t>mergency contraception</w:t>
              </w:r>
            </w:ins>
          </w:p>
        </w:tc>
        <w:tc>
          <w:tcPr>
            <w:tcW w:w="2880" w:type="dxa"/>
            <w:tcBorders>
              <w:top w:val="nil"/>
              <w:left w:val="nil"/>
              <w:bottom w:val="single" w:sz="4" w:space="0" w:color="auto"/>
              <w:right w:val="single" w:sz="4" w:space="0" w:color="auto"/>
            </w:tcBorders>
            <w:shd w:val="clear" w:color="auto" w:fill="FFFFFF" w:themeFill="background1"/>
            <w:noWrap/>
            <w:vAlign w:val="center"/>
          </w:tcPr>
          <w:p w14:paraId="19F034CE" w14:textId="461616FE" w:rsidR="00AE4281" w:rsidRPr="005B3508" w:rsidRDefault="00AE4281" w:rsidP="005B3508">
            <w:pPr>
              <w:jc w:val="center"/>
              <w:rPr>
                <w:rFonts w:ascii="Arial" w:hAnsi="Arial" w:cs="Arial"/>
                <w:sz w:val="20"/>
                <w:szCs w:val="20"/>
              </w:rPr>
            </w:pPr>
          </w:p>
        </w:tc>
      </w:tr>
      <w:tr w:rsidR="00AE4281" w:rsidRPr="005B3508" w14:paraId="1E5E7116"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75168462"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7BE18F9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Male Condoms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74DCA81" w14:textId="587CE5B7" w:rsidR="00AE4281" w:rsidRPr="005B3508" w:rsidRDefault="00AE4281" w:rsidP="005B3508">
            <w:pPr>
              <w:jc w:val="center"/>
              <w:rPr>
                <w:rFonts w:ascii="Arial" w:hAnsi="Arial" w:cs="Arial"/>
                <w:sz w:val="20"/>
                <w:szCs w:val="20"/>
              </w:rPr>
            </w:pPr>
          </w:p>
        </w:tc>
      </w:tr>
      <w:tr w:rsidR="00AE4281" w:rsidRPr="005B3508" w14:paraId="5B1DD7EF"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282511A4"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3122805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Female Condoms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3A2798D" w14:textId="4A857658"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30CD6F2"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22F1D121"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31F0A8A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Implant</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8828A9E" w14:textId="7D19F824" w:rsidR="00AE4281" w:rsidRPr="005B3508" w:rsidRDefault="00AE4281" w:rsidP="005B3508">
            <w:pPr>
              <w:jc w:val="center"/>
              <w:rPr>
                <w:rFonts w:ascii="Arial" w:hAnsi="Arial" w:cs="Arial"/>
                <w:sz w:val="20"/>
                <w:szCs w:val="20"/>
              </w:rPr>
            </w:pPr>
          </w:p>
        </w:tc>
      </w:tr>
      <w:tr w:rsidR="00AE4281" w:rsidRPr="005B3508" w14:paraId="4B05FFE5" w14:textId="77777777" w:rsidTr="005B3508">
        <w:trPr>
          <w:trHeight w:val="288"/>
        </w:trPr>
        <w:tc>
          <w:tcPr>
            <w:tcW w:w="6030" w:type="dxa"/>
            <w:gridSpan w:val="2"/>
            <w:tcBorders>
              <w:top w:val="nil"/>
              <w:left w:val="single" w:sz="4" w:space="0" w:color="auto"/>
              <w:bottom w:val="single" w:sz="4" w:space="0" w:color="auto"/>
              <w:right w:val="single" w:sz="4" w:space="0" w:color="auto"/>
            </w:tcBorders>
            <w:shd w:val="clear" w:color="auto" w:fill="auto"/>
            <w:noWrap/>
            <w:vAlign w:val="center"/>
          </w:tcPr>
          <w:p w14:paraId="24CD56E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Previously used emergency contraception more than twice</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48C7233"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6FF94F81"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4036C74A"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1088263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522EFEFF" w14:textId="1A97571D"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EC72ADF"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4A6C0405"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2CE30CE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D72F900" w14:textId="3AF5AC2E"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3EB9C2F4"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72A62F4"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Current has any sexual partner(s)</w:t>
            </w:r>
          </w:p>
        </w:tc>
        <w:tc>
          <w:tcPr>
            <w:tcW w:w="2880" w:type="dxa"/>
            <w:tcBorders>
              <w:top w:val="nil"/>
              <w:left w:val="nil"/>
              <w:bottom w:val="single" w:sz="4" w:space="0" w:color="auto"/>
              <w:right w:val="single" w:sz="4" w:space="0" w:color="auto"/>
            </w:tcBorders>
            <w:shd w:val="clear" w:color="auto" w:fill="auto"/>
            <w:noWrap/>
            <w:vAlign w:val="center"/>
          </w:tcPr>
          <w:p w14:paraId="6023211A"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644904F3"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7778E2AE"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739D177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auto"/>
            <w:noWrap/>
            <w:vAlign w:val="center"/>
          </w:tcPr>
          <w:p w14:paraId="6C99D338" w14:textId="5E8881A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71E57CC"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604FD6F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71F7734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auto"/>
            <w:noWrap/>
            <w:vAlign w:val="center"/>
          </w:tcPr>
          <w:p w14:paraId="3D0EAD62" w14:textId="35E2BE42"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17BF305"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1B2D16"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Partner providers financial support</w:t>
            </w:r>
          </w:p>
        </w:tc>
        <w:tc>
          <w:tcPr>
            <w:tcW w:w="2880" w:type="dxa"/>
            <w:tcBorders>
              <w:top w:val="nil"/>
              <w:left w:val="nil"/>
              <w:bottom w:val="single" w:sz="4" w:space="0" w:color="auto"/>
              <w:right w:val="single" w:sz="4" w:space="0" w:color="auto"/>
            </w:tcBorders>
            <w:shd w:val="clear" w:color="auto" w:fill="auto"/>
            <w:noWrap/>
            <w:vAlign w:val="center"/>
          </w:tcPr>
          <w:p w14:paraId="479D881F"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305670C8"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0B26AD8F"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65DCF6E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68F8EAD9" w14:textId="5F48829B"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4534F73"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7F317C5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287C5E6A"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463EDA8E" w14:textId="7BC76D3D"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52C1E55"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26FAB314"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Partner has other sexual partners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AB4CD12"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346DFC4"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089460D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3F5420A0"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19747205" w14:textId="2CB6C3CF"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1D9A8D9"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hideMark/>
          </w:tcPr>
          <w:p w14:paraId="710333A6"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FFFFFF" w:themeFill="background1"/>
            <w:noWrap/>
            <w:vAlign w:val="center"/>
            <w:hideMark/>
          </w:tcPr>
          <w:p w14:paraId="22E1522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39197CE8" w14:textId="7A829F68"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12C5DBC"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tcPr>
          <w:p w14:paraId="362F5B22"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FFFFFF" w:themeFill="background1"/>
            <w:noWrap/>
            <w:vAlign w:val="center"/>
          </w:tcPr>
          <w:p w14:paraId="51C7FA12" w14:textId="70961853" w:rsidR="00AE4281" w:rsidRPr="005B3508" w:rsidRDefault="005B3508"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Unsure/</w:t>
            </w:r>
            <w:r w:rsidR="00AE4281" w:rsidRPr="005B3508">
              <w:rPr>
                <w:rFonts w:ascii="Arial" w:eastAsia="Times New Roman" w:hAnsi="Arial" w:cs="Arial"/>
                <w:color w:val="000000"/>
                <w:sz w:val="20"/>
                <w:szCs w:val="20"/>
              </w:rPr>
              <w:t>Don</w:t>
            </w:r>
            <w:r w:rsidRPr="005B3508">
              <w:rPr>
                <w:rFonts w:ascii="Arial" w:eastAsia="Times New Roman" w:hAnsi="Arial" w:cs="Arial"/>
                <w:color w:val="000000"/>
                <w:sz w:val="20"/>
                <w:szCs w:val="20"/>
              </w:rPr>
              <w:t>’</w:t>
            </w:r>
            <w:r w:rsidR="00AE4281" w:rsidRPr="005B3508">
              <w:rPr>
                <w:rFonts w:ascii="Arial" w:eastAsia="Times New Roman" w:hAnsi="Arial" w:cs="Arial"/>
                <w:color w:val="000000"/>
                <w:sz w:val="20"/>
                <w:szCs w:val="20"/>
              </w:rPr>
              <w:t>t know</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FD172C1" w14:textId="002A565E"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334D0B0A" w14:textId="77777777" w:rsidTr="005B3508">
        <w:trPr>
          <w:trHeight w:val="288"/>
        </w:trPr>
        <w:tc>
          <w:tcPr>
            <w:tcW w:w="6030"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14:paraId="3E14C67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Lives with partner</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3E0DD264"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FEFA0E5" w14:textId="77777777" w:rsidTr="005B3508">
        <w:trPr>
          <w:trHeight w:val="288"/>
        </w:trPr>
        <w:tc>
          <w:tcPr>
            <w:tcW w:w="1530" w:type="dxa"/>
            <w:tcBorders>
              <w:top w:val="nil"/>
              <w:left w:val="single" w:sz="4" w:space="0" w:color="auto"/>
              <w:bottom w:val="single" w:sz="4" w:space="0" w:color="auto"/>
              <w:right w:val="nil"/>
            </w:tcBorders>
            <w:shd w:val="clear" w:color="auto" w:fill="FFFFFF" w:themeFill="background1"/>
            <w:noWrap/>
            <w:vAlign w:val="center"/>
          </w:tcPr>
          <w:p w14:paraId="2DAD47C4"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FFFFFF" w:themeFill="background1"/>
            <w:noWrap/>
            <w:vAlign w:val="center"/>
          </w:tcPr>
          <w:p w14:paraId="6BA6E87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FFFFFF" w:themeFill="background1"/>
            <w:noWrap/>
            <w:vAlign w:val="center"/>
          </w:tcPr>
          <w:p w14:paraId="7D311B42" w14:textId="733FF1BE"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62DC236B"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06FC5D04"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1A89248B"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auto"/>
            <w:noWrap/>
            <w:vAlign w:val="center"/>
          </w:tcPr>
          <w:p w14:paraId="1A4BA3EB" w14:textId="7729FC8F"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21394BDE"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B6497D"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Primary partners HIV status</w:t>
            </w:r>
          </w:p>
        </w:tc>
        <w:tc>
          <w:tcPr>
            <w:tcW w:w="2880" w:type="dxa"/>
            <w:tcBorders>
              <w:top w:val="nil"/>
              <w:left w:val="nil"/>
              <w:bottom w:val="single" w:sz="4" w:space="0" w:color="auto"/>
              <w:right w:val="single" w:sz="4" w:space="0" w:color="auto"/>
            </w:tcBorders>
            <w:shd w:val="clear" w:color="auto" w:fill="auto"/>
            <w:noWrap/>
            <w:vAlign w:val="center"/>
          </w:tcPr>
          <w:p w14:paraId="2B2E106F"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3D7D0583"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2E20397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2548B44A"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Negative</w:t>
            </w:r>
          </w:p>
        </w:tc>
        <w:tc>
          <w:tcPr>
            <w:tcW w:w="2880" w:type="dxa"/>
            <w:tcBorders>
              <w:top w:val="nil"/>
              <w:left w:val="nil"/>
              <w:bottom w:val="single" w:sz="4" w:space="0" w:color="auto"/>
              <w:right w:val="single" w:sz="4" w:space="0" w:color="auto"/>
            </w:tcBorders>
            <w:shd w:val="clear" w:color="auto" w:fill="auto"/>
            <w:noWrap/>
            <w:vAlign w:val="center"/>
          </w:tcPr>
          <w:p w14:paraId="7139479B" w14:textId="75E81552"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DC9E237"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0049445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15CF779A"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Positive</w:t>
            </w:r>
          </w:p>
        </w:tc>
        <w:tc>
          <w:tcPr>
            <w:tcW w:w="2880" w:type="dxa"/>
            <w:tcBorders>
              <w:top w:val="nil"/>
              <w:left w:val="nil"/>
              <w:bottom w:val="single" w:sz="4" w:space="0" w:color="auto"/>
              <w:right w:val="single" w:sz="4" w:space="0" w:color="auto"/>
            </w:tcBorders>
            <w:shd w:val="clear" w:color="auto" w:fill="auto"/>
            <w:noWrap/>
            <w:vAlign w:val="center"/>
          </w:tcPr>
          <w:p w14:paraId="532C190D" w14:textId="6386D2B6"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0B8D5CB"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24F849E0"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6436CD7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Unknown</w:t>
            </w:r>
          </w:p>
        </w:tc>
        <w:tc>
          <w:tcPr>
            <w:tcW w:w="2880" w:type="dxa"/>
            <w:tcBorders>
              <w:top w:val="nil"/>
              <w:left w:val="nil"/>
              <w:bottom w:val="single" w:sz="4" w:space="0" w:color="auto"/>
              <w:right w:val="single" w:sz="4" w:space="0" w:color="auto"/>
            </w:tcBorders>
            <w:shd w:val="clear" w:color="auto" w:fill="auto"/>
            <w:noWrap/>
            <w:vAlign w:val="center"/>
          </w:tcPr>
          <w:p w14:paraId="25747BA9" w14:textId="464E8DEC"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FA982CB" w14:textId="77777777" w:rsidTr="005B3508">
        <w:trPr>
          <w:trHeight w:val="288"/>
        </w:trPr>
        <w:tc>
          <w:tcPr>
            <w:tcW w:w="6030" w:type="dxa"/>
            <w:gridSpan w:val="2"/>
            <w:tcBorders>
              <w:top w:val="nil"/>
              <w:left w:val="single" w:sz="4" w:space="0" w:color="auto"/>
              <w:bottom w:val="single" w:sz="4" w:space="0" w:color="auto"/>
              <w:right w:val="single" w:sz="4" w:space="0" w:color="auto"/>
            </w:tcBorders>
            <w:shd w:val="clear" w:color="auto" w:fill="auto"/>
            <w:noWrap/>
            <w:vAlign w:val="center"/>
          </w:tcPr>
          <w:p w14:paraId="4DEE869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Partner age (years)</w:t>
            </w:r>
          </w:p>
        </w:tc>
        <w:tc>
          <w:tcPr>
            <w:tcW w:w="2880" w:type="dxa"/>
            <w:tcBorders>
              <w:top w:val="nil"/>
              <w:left w:val="nil"/>
              <w:bottom w:val="single" w:sz="4" w:space="0" w:color="auto"/>
              <w:right w:val="single" w:sz="4" w:space="0" w:color="auto"/>
            </w:tcBorders>
            <w:shd w:val="clear" w:color="auto" w:fill="auto"/>
            <w:noWrap/>
            <w:vAlign w:val="center"/>
          </w:tcPr>
          <w:p w14:paraId="52AE3163" w14:textId="4EA76F99" w:rsidR="00AE4281" w:rsidRPr="005B3508" w:rsidRDefault="00AE4281" w:rsidP="005B3508">
            <w:pPr>
              <w:jc w:val="center"/>
              <w:rPr>
                <w:rFonts w:ascii="Arial" w:hAnsi="Arial" w:cs="Arial"/>
                <w:sz w:val="20"/>
                <w:szCs w:val="20"/>
              </w:rPr>
            </w:pPr>
          </w:p>
        </w:tc>
      </w:tr>
      <w:tr w:rsidR="005B3508" w:rsidRPr="005B3508" w14:paraId="0F91825C"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297EC5" w14:textId="16B9F9A8" w:rsidR="005B3508" w:rsidRPr="005B3508" w:rsidRDefault="005B3508" w:rsidP="00EE3F83">
            <w:pPr>
              <w:shd w:val="clear" w:color="auto" w:fill="FFFFFF" w:themeFill="background1"/>
              <w:rPr>
                <w:rFonts w:ascii="Arial" w:eastAsia="Times New Roman" w:hAnsi="Arial" w:cs="Arial"/>
                <w:color w:val="000000"/>
                <w:sz w:val="20"/>
                <w:szCs w:val="20"/>
              </w:rPr>
            </w:pPr>
            <w:r>
              <w:rPr>
                <w:rFonts w:ascii="Arial" w:eastAsia="Times New Roman" w:hAnsi="Arial" w:cs="Arial"/>
                <w:color w:val="000000"/>
                <w:sz w:val="20"/>
                <w:szCs w:val="20"/>
              </w:rPr>
              <w:t>Partner age difference</w:t>
            </w:r>
          </w:p>
        </w:tc>
        <w:tc>
          <w:tcPr>
            <w:tcW w:w="2880" w:type="dxa"/>
            <w:tcBorders>
              <w:top w:val="nil"/>
              <w:left w:val="nil"/>
              <w:bottom w:val="single" w:sz="4" w:space="0" w:color="auto"/>
              <w:right w:val="single" w:sz="4" w:space="0" w:color="auto"/>
            </w:tcBorders>
            <w:shd w:val="clear" w:color="auto" w:fill="auto"/>
            <w:noWrap/>
            <w:vAlign w:val="center"/>
          </w:tcPr>
          <w:p w14:paraId="59F10D21" w14:textId="77777777" w:rsidR="005B3508" w:rsidRPr="005B3508" w:rsidRDefault="005B3508" w:rsidP="005B3508">
            <w:pPr>
              <w:jc w:val="center"/>
              <w:rPr>
                <w:rFonts w:ascii="Arial" w:hAnsi="Arial" w:cs="Arial"/>
                <w:sz w:val="20"/>
                <w:szCs w:val="20"/>
              </w:rPr>
            </w:pPr>
          </w:p>
        </w:tc>
      </w:tr>
      <w:tr w:rsidR="005B3508" w:rsidRPr="005B3508" w14:paraId="7842C0A1" w14:textId="77777777" w:rsidTr="005B3508">
        <w:trPr>
          <w:trHeight w:val="288"/>
        </w:trPr>
        <w:tc>
          <w:tcPr>
            <w:tcW w:w="1530" w:type="dxa"/>
            <w:tcBorders>
              <w:top w:val="single" w:sz="4" w:space="0" w:color="auto"/>
              <w:left w:val="single" w:sz="4" w:space="0" w:color="auto"/>
              <w:bottom w:val="single" w:sz="4" w:space="0" w:color="auto"/>
            </w:tcBorders>
            <w:shd w:val="clear" w:color="auto" w:fill="auto"/>
            <w:noWrap/>
            <w:vAlign w:val="center"/>
          </w:tcPr>
          <w:p w14:paraId="37B2FC5A" w14:textId="77777777" w:rsidR="005B3508" w:rsidRPr="005B3508" w:rsidRDefault="005B3508"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auto"/>
            </w:tcBorders>
            <w:shd w:val="clear" w:color="auto" w:fill="auto"/>
            <w:vAlign w:val="center"/>
          </w:tcPr>
          <w:p w14:paraId="6AC8684D" w14:textId="083B8054" w:rsidR="005B3508" w:rsidRPr="005B3508" w:rsidRDefault="005B3508" w:rsidP="00EE3F83">
            <w:pPr>
              <w:shd w:val="clear" w:color="auto" w:fill="FFFFFF" w:themeFill="background1"/>
              <w:rPr>
                <w:rFonts w:ascii="Arial" w:eastAsia="Times New Roman" w:hAnsi="Arial" w:cs="Arial"/>
                <w:color w:val="000000"/>
                <w:sz w:val="20"/>
                <w:szCs w:val="20"/>
              </w:rPr>
            </w:pPr>
            <w:r>
              <w:rPr>
                <w:rFonts w:ascii="Arial" w:eastAsia="Times New Roman" w:hAnsi="Arial" w:cs="Arial"/>
                <w:color w:val="000000"/>
                <w:sz w:val="20"/>
                <w:szCs w:val="20"/>
              </w:rPr>
              <w:t>&lt;10 years</w:t>
            </w:r>
          </w:p>
        </w:tc>
        <w:tc>
          <w:tcPr>
            <w:tcW w:w="2880" w:type="dxa"/>
            <w:tcBorders>
              <w:top w:val="nil"/>
              <w:left w:val="nil"/>
              <w:bottom w:val="single" w:sz="4" w:space="0" w:color="auto"/>
              <w:right w:val="single" w:sz="4" w:space="0" w:color="auto"/>
            </w:tcBorders>
            <w:shd w:val="clear" w:color="auto" w:fill="auto"/>
            <w:noWrap/>
            <w:vAlign w:val="center"/>
          </w:tcPr>
          <w:p w14:paraId="25563BD9" w14:textId="77777777" w:rsidR="005B3508" w:rsidRPr="005B3508" w:rsidRDefault="005B3508" w:rsidP="005B3508">
            <w:pPr>
              <w:jc w:val="center"/>
              <w:rPr>
                <w:rFonts w:ascii="Arial" w:hAnsi="Arial" w:cs="Arial"/>
                <w:sz w:val="20"/>
                <w:szCs w:val="20"/>
              </w:rPr>
            </w:pPr>
          </w:p>
        </w:tc>
      </w:tr>
      <w:tr w:rsidR="005B3508" w:rsidRPr="005B3508" w14:paraId="4D76F126" w14:textId="77777777" w:rsidTr="005B3508">
        <w:trPr>
          <w:trHeight w:val="288"/>
        </w:trPr>
        <w:tc>
          <w:tcPr>
            <w:tcW w:w="1530" w:type="dxa"/>
            <w:tcBorders>
              <w:top w:val="single" w:sz="4" w:space="0" w:color="auto"/>
              <w:left w:val="single" w:sz="4" w:space="0" w:color="auto"/>
              <w:bottom w:val="single" w:sz="4" w:space="0" w:color="auto"/>
            </w:tcBorders>
            <w:shd w:val="clear" w:color="auto" w:fill="auto"/>
            <w:noWrap/>
            <w:vAlign w:val="center"/>
          </w:tcPr>
          <w:p w14:paraId="3ABA25C6" w14:textId="77777777" w:rsidR="005B3508" w:rsidRPr="005B3508" w:rsidRDefault="005B3508"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bottom w:val="single" w:sz="4" w:space="0" w:color="auto"/>
              <w:right w:val="single" w:sz="4" w:space="0" w:color="auto"/>
            </w:tcBorders>
            <w:shd w:val="clear" w:color="auto" w:fill="auto"/>
            <w:vAlign w:val="center"/>
          </w:tcPr>
          <w:p w14:paraId="7A953D70" w14:textId="2A13839A" w:rsidR="005B3508" w:rsidRPr="005B3508" w:rsidRDefault="005B3508" w:rsidP="00EE3F83">
            <w:pPr>
              <w:shd w:val="clear" w:color="auto" w:fill="FFFFFF" w:themeFill="background1"/>
              <w:rPr>
                <w:rFonts w:ascii="Arial" w:eastAsia="Times New Roman" w:hAnsi="Arial" w:cs="Arial"/>
                <w:color w:val="000000"/>
                <w:sz w:val="20"/>
                <w:szCs w:val="20"/>
              </w:rPr>
            </w:pPr>
            <w:r>
              <w:rPr>
                <w:rFonts w:ascii="Arial" w:eastAsia="Times New Roman" w:hAnsi="Arial" w:cs="Arial"/>
                <w:color w:val="000000"/>
                <w:sz w:val="20"/>
                <w:szCs w:val="20"/>
              </w:rPr>
              <w:t>≥10 years</w:t>
            </w:r>
          </w:p>
        </w:tc>
        <w:tc>
          <w:tcPr>
            <w:tcW w:w="2880" w:type="dxa"/>
            <w:tcBorders>
              <w:top w:val="nil"/>
              <w:left w:val="nil"/>
              <w:bottom w:val="single" w:sz="4" w:space="0" w:color="auto"/>
              <w:right w:val="single" w:sz="4" w:space="0" w:color="auto"/>
            </w:tcBorders>
            <w:shd w:val="clear" w:color="auto" w:fill="auto"/>
            <w:noWrap/>
            <w:vAlign w:val="center"/>
          </w:tcPr>
          <w:p w14:paraId="4A62DAF6" w14:textId="77777777" w:rsidR="005B3508" w:rsidRPr="005B3508" w:rsidRDefault="005B3508" w:rsidP="005B3508">
            <w:pPr>
              <w:jc w:val="center"/>
              <w:rPr>
                <w:rFonts w:ascii="Arial" w:hAnsi="Arial" w:cs="Arial"/>
                <w:sz w:val="20"/>
                <w:szCs w:val="20"/>
              </w:rPr>
            </w:pPr>
          </w:p>
        </w:tc>
      </w:tr>
      <w:tr w:rsidR="00AE4281" w:rsidRPr="005B3508" w14:paraId="4BA66B96"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0BB22A"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Drank any alcohol in the last 30 days</w:t>
            </w:r>
          </w:p>
        </w:tc>
        <w:tc>
          <w:tcPr>
            <w:tcW w:w="2880" w:type="dxa"/>
            <w:tcBorders>
              <w:top w:val="nil"/>
              <w:left w:val="nil"/>
              <w:bottom w:val="single" w:sz="4" w:space="0" w:color="auto"/>
              <w:right w:val="single" w:sz="4" w:space="0" w:color="auto"/>
            </w:tcBorders>
            <w:shd w:val="clear" w:color="auto" w:fill="auto"/>
            <w:noWrap/>
            <w:vAlign w:val="center"/>
          </w:tcPr>
          <w:p w14:paraId="4CBEB805"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B0D8BF8"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4A7A362E"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4D7D50A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auto"/>
            <w:noWrap/>
            <w:vAlign w:val="center"/>
          </w:tcPr>
          <w:p w14:paraId="5B8B5375" w14:textId="65A6AC3A" w:rsidR="00AE4281" w:rsidRPr="005B3508" w:rsidRDefault="00AE4281" w:rsidP="005B3508">
            <w:pPr>
              <w:shd w:val="clear" w:color="auto" w:fill="FFFFFF" w:themeFill="background1"/>
              <w:jc w:val="center"/>
              <w:rPr>
                <w:rFonts w:ascii="Arial" w:eastAsia="Times New Roman" w:hAnsi="Arial" w:cs="Arial"/>
                <w:color w:val="000000"/>
                <w:sz w:val="20"/>
                <w:szCs w:val="20"/>
              </w:rPr>
            </w:pPr>
          </w:p>
        </w:tc>
      </w:tr>
      <w:tr w:rsidR="00AE4281" w:rsidRPr="005B3508" w14:paraId="17A14976"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21BF621E"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4623D524"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auto"/>
            <w:noWrap/>
            <w:vAlign w:val="center"/>
          </w:tcPr>
          <w:p w14:paraId="67B4A16A" w14:textId="462A154C"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6933DEE"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8BE13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Ever tested for HIV before today</w:t>
            </w:r>
          </w:p>
        </w:tc>
        <w:tc>
          <w:tcPr>
            <w:tcW w:w="2880" w:type="dxa"/>
            <w:tcBorders>
              <w:top w:val="nil"/>
              <w:left w:val="nil"/>
              <w:bottom w:val="single" w:sz="4" w:space="0" w:color="auto"/>
              <w:right w:val="single" w:sz="4" w:space="0" w:color="auto"/>
            </w:tcBorders>
            <w:shd w:val="clear" w:color="auto" w:fill="auto"/>
            <w:noWrap/>
            <w:vAlign w:val="center"/>
          </w:tcPr>
          <w:p w14:paraId="0E4B3740"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F1366F4"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09BBCFB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tcPr>
          <w:p w14:paraId="051B9970"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auto"/>
            <w:noWrap/>
            <w:vAlign w:val="center"/>
          </w:tcPr>
          <w:p w14:paraId="0EDA12E4" w14:textId="577FD17C"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794B3BD"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06618C57"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6751961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auto"/>
            <w:noWrap/>
            <w:vAlign w:val="center"/>
          </w:tcPr>
          <w:p w14:paraId="3FF79179" w14:textId="5D9469D2"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7D7051F"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3EC018E6"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6A88151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Don’t know/unsure</w:t>
            </w:r>
          </w:p>
        </w:tc>
        <w:tc>
          <w:tcPr>
            <w:tcW w:w="2880" w:type="dxa"/>
            <w:tcBorders>
              <w:top w:val="nil"/>
              <w:left w:val="nil"/>
              <w:bottom w:val="single" w:sz="4" w:space="0" w:color="auto"/>
              <w:right w:val="single" w:sz="4" w:space="0" w:color="auto"/>
            </w:tcBorders>
            <w:shd w:val="clear" w:color="auto" w:fill="auto"/>
            <w:noWrap/>
            <w:vAlign w:val="center"/>
          </w:tcPr>
          <w:p w14:paraId="019DA531" w14:textId="21AC8D16"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8149963"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tcPr>
          <w:p w14:paraId="2EEC3235"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nil"/>
              <w:left w:val="nil"/>
              <w:bottom w:val="single" w:sz="4" w:space="0" w:color="auto"/>
              <w:right w:val="single" w:sz="4" w:space="0" w:color="auto"/>
            </w:tcBorders>
            <w:shd w:val="clear" w:color="auto" w:fill="auto"/>
            <w:noWrap/>
            <w:vAlign w:val="center"/>
          </w:tcPr>
          <w:p w14:paraId="364EE63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Prefer not to answer</w:t>
            </w:r>
          </w:p>
        </w:tc>
        <w:tc>
          <w:tcPr>
            <w:tcW w:w="2880" w:type="dxa"/>
            <w:tcBorders>
              <w:top w:val="nil"/>
              <w:left w:val="nil"/>
              <w:bottom w:val="single" w:sz="4" w:space="0" w:color="auto"/>
              <w:right w:val="single" w:sz="4" w:space="0" w:color="auto"/>
            </w:tcBorders>
            <w:shd w:val="clear" w:color="auto" w:fill="auto"/>
            <w:noWrap/>
            <w:vAlign w:val="center"/>
          </w:tcPr>
          <w:p w14:paraId="0BE2D511" w14:textId="73AD38C4"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69D17331"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94D24E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Had sex without condom (last 6 months)</w:t>
            </w:r>
          </w:p>
        </w:tc>
        <w:tc>
          <w:tcPr>
            <w:tcW w:w="2880" w:type="dxa"/>
            <w:tcBorders>
              <w:top w:val="nil"/>
              <w:left w:val="nil"/>
              <w:bottom w:val="single" w:sz="4" w:space="0" w:color="auto"/>
              <w:right w:val="single" w:sz="4" w:space="0" w:color="auto"/>
            </w:tcBorders>
            <w:shd w:val="clear" w:color="auto" w:fill="auto"/>
            <w:noWrap/>
            <w:vAlign w:val="center"/>
          </w:tcPr>
          <w:p w14:paraId="4F8CDB9A"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2C45E90"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233D0D3F"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7831F9AF"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auto"/>
            <w:noWrap/>
            <w:vAlign w:val="center"/>
          </w:tcPr>
          <w:p w14:paraId="30449993" w14:textId="32CDC3F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681F0B6"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526CA310"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2CB8741B"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auto"/>
            <w:noWrap/>
            <w:vAlign w:val="center"/>
          </w:tcPr>
          <w:p w14:paraId="3B4AFABD" w14:textId="1AE3A716"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163724F"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F8CF30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Had sex while being intoxicated (last 6 months)</w:t>
            </w:r>
          </w:p>
        </w:tc>
        <w:tc>
          <w:tcPr>
            <w:tcW w:w="2880" w:type="dxa"/>
            <w:tcBorders>
              <w:top w:val="nil"/>
              <w:left w:val="nil"/>
              <w:bottom w:val="single" w:sz="4" w:space="0" w:color="auto"/>
              <w:right w:val="single" w:sz="4" w:space="0" w:color="auto"/>
            </w:tcBorders>
            <w:shd w:val="clear" w:color="auto" w:fill="auto"/>
            <w:noWrap/>
            <w:vAlign w:val="center"/>
          </w:tcPr>
          <w:p w14:paraId="2D53C2C3"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183D514"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5F24EE67"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26DADDFB"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nil"/>
              <w:left w:val="nil"/>
              <w:bottom w:val="single" w:sz="4" w:space="0" w:color="auto"/>
              <w:right w:val="single" w:sz="4" w:space="0" w:color="auto"/>
            </w:tcBorders>
            <w:shd w:val="clear" w:color="auto" w:fill="auto"/>
            <w:noWrap/>
            <w:vAlign w:val="center"/>
          </w:tcPr>
          <w:p w14:paraId="3582AF17" w14:textId="2A8DADFE"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7A7F7B97" w14:textId="77777777" w:rsidTr="005B3508">
        <w:trPr>
          <w:trHeight w:val="288"/>
        </w:trPr>
        <w:tc>
          <w:tcPr>
            <w:tcW w:w="1530" w:type="dxa"/>
            <w:tcBorders>
              <w:top w:val="nil"/>
              <w:left w:val="single" w:sz="4" w:space="0" w:color="auto"/>
              <w:bottom w:val="single" w:sz="4" w:space="0" w:color="auto"/>
              <w:right w:val="nil"/>
            </w:tcBorders>
            <w:shd w:val="clear" w:color="auto" w:fill="auto"/>
            <w:noWrap/>
            <w:vAlign w:val="center"/>
            <w:hideMark/>
          </w:tcPr>
          <w:p w14:paraId="6992444B"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nil"/>
              <w:left w:val="nil"/>
              <w:bottom w:val="single" w:sz="4" w:space="0" w:color="auto"/>
              <w:right w:val="single" w:sz="4" w:space="0" w:color="auto"/>
            </w:tcBorders>
            <w:shd w:val="clear" w:color="auto" w:fill="auto"/>
            <w:noWrap/>
            <w:vAlign w:val="center"/>
            <w:hideMark/>
          </w:tcPr>
          <w:p w14:paraId="2B52DDF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nil"/>
              <w:left w:val="nil"/>
              <w:bottom w:val="single" w:sz="4" w:space="0" w:color="auto"/>
              <w:right w:val="single" w:sz="4" w:space="0" w:color="auto"/>
            </w:tcBorders>
            <w:shd w:val="clear" w:color="auto" w:fill="auto"/>
            <w:noWrap/>
            <w:vAlign w:val="center"/>
          </w:tcPr>
          <w:p w14:paraId="251A3C13" w14:textId="1858A931"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3AEFD639"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D4D8D5"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Exchanged sex for money/favors (last 6 months)</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488F4250"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A26877C" w14:textId="77777777" w:rsidTr="005B3508">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A1669"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A7B7C"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0682" w14:textId="1C5F6DF5"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3232C959" w14:textId="77777777" w:rsidTr="005B3508">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88D3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 </w:t>
            </w:r>
          </w:p>
        </w:tc>
        <w:tc>
          <w:tcPr>
            <w:tcW w:w="4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E69C6"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C8EE4" w14:textId="140A097A"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6FA0F5D5"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9233AC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Been diagnosed or treated for an STI (last 6 months)</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679238FB"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31C85BC" w14:textId="77777777" w:rsidTr="005B3508">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3E7DD"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2C9F2"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A3FC0" w14:textId="11B9FEEE"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4FE90279" w14:textId="77777777" w:rsidTr="005B3508">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36719"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6EFD8"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BE910" w14:textId="2775A06B"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0690EF87" w14:textId="77777777" w:rsidTr="005B3508">
        <w:trPr>
          <w:trHeight w:val="288"/>
        </w:trPr>
        <w:tc>
          <w:tcPr>
            <w:tcW w:w="60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0123BE"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Forced to have sex against will (last 6 months)</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34C50D03" w14:textId="77777777"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1D016824" w14:textId="77777777" w:rsidTr="005B3508">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41D3CE"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73D6F"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No</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C9C9F" w14:textId="6697E5F0" w:rsidR="00AE4281" w:rsidRPr="005B3508" w:rsidRDefault="00AE4281" w:rsidP="005B3508">
            <w:pPr>
              <w:shd w:val="clear" w:color="auto" w:fill="FFFFFF" w:themeFill="background1"/>
              <w:jc w:val="center"/>
              <w:rPr>
                <w:rFonts w:ascii="Arial" w:hAnsi="Arial" w:cs="Arial"/>
                <w:sz w:val="20"/>
                <w:szCs w:val="20"/>
              </w:rPr>
            </w:pPr>
          </w:p>
        </w:tc>
      </w:tr>
      <w:tr w:rsidR="00AE4281" w:rsidRPr="005B3508" w14:paraId="52EAF136" w14:textId="77777777" w:rsidTr="005B3508">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4E19A" w14:textId="77777777" w:rsidR="00AE4281" w:rsidRPr="005B3508" w:rsidRDefault="00AE4281" w:rsidP="00EE3F83">
            <w:pPr>
              <w:shd w:val="clear" w:color="auto" w:fill="FFFFFF" w:themeFill="background1"/>
              <w:rPr>
                <w:rFonts w:ascii="Arial" w:eastAsia="Times New Roman" w:hAnsi="Arial" w:cs="Arial"/>
                <w:color w:val="000000"/>
                <w:sz w:val="20"/>
                <w:szCs w:val="20"/>
              </w:rPr>
            </w:pPr>
          </w:p>
        </w:tc>
        <w:tc>
          <w:tcPr>
            <w:tcW w:w="4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FB773" w14:textId="77777777" w:rsidR="00AE4281" w:rsidRPr="005B3508" w:rsidRDefault="00AE4281" w:rsidP="00EE3F83">
            <w:pPr>
              <w:shd w:val="clear" w:color="auto" w:fill="FFFFFF" w:themeFill="background1"/>
              <w:rPr>
                <w:rFonts w:ascii="Arial" w:eastAsia="Times New Roman" w:hAnsi="Arial" w:cs="Arial"/>
                <w:color w:val="000000"/>
                <w:sz w:val="20"/>
                <w:szCs w:val="20"/>
              </w:rPr>
            </w:pPr>
            <w:r w:rsidRPr="005B3508">
              <w:rPr>
                <w:rFonts w:ascii="Arial" w:eastAsia="Times New Roman" w:hAnsi="Arial" w:cs="Arial"/>
                <w:color w:val="000000"/>
                <w:sz w:val="20"/>
                <w:szCs w:val="20"/>
              </w:rPr>
              <w:t>Yes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D7CD5" w14:textId="6C5D0373" w:rsidR="00AE4281" w:rsidRPr="005B3508" w:rsidRDefault="00AE4281" w:rsidP="005B3508">
            <w:pPr>
              <w:shd w:val="clear" w:color="auto" w:fill="FFFFFF" w:themeFill="background1"/>
              <w:jc w:val="center"/>
              <w:rPr>
                <w:rFonts w:ascii="Arial" w:hAnsi="Arial" w:cs="Arial"/>
                <w:sz w:val="20"/>
                <w:szCs w:val="20"/>
              </w:rPr>
            </w:pPr>
          </w:p>
        </w:tc>
      </w:tr>
      <w:tr w:rsidR="005B3508" w:rsidRPr="005B3508" w14:paraId="7ABADBD5"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6030" w:type="dxa"/>
            <w:gridSpan w:val="2"/>
            <w:tcBorders>
              <w:top w:val="single" w:sz="4" w:space="0" w:color="auto"/>
              <w:left w:val="single" w:sz="4" w:space="0" w:color="auto"/>
              <w:bottom w:val="single" w:sz="4" w:space="0" w:color="auto"/>
              <w:right w:val="single" w:sz="4" w:space="0" w:color="auto"/>
            </w:tcBorders>
          </w:tcPr>
          <w:p w14:paraId="55696BF1" w14:textId="77777777" w:rsidR="005B3508" w:rsidRPr="005B3508" w:rsidRDefault="005B3508" w:rsidP="00EE3F83">
            <w:pPr>
              <w:tabs>
                <w:tab w:val="left" w:pos="0"/>
              </w:tabs>
              <w:rPr>
                <w:rFonts w:ascii="Arial" w:hAnsi="Arial" w:cs="Arial"/>
                <w:bCs/>
                <w:sz w:val="20"/>
                <w:szCs w:val="20"/>
              </w:rPr>
            </w:pPr>
            <w:r w:rsidRPr="005B3508">
              <w:rPr>
                <w:rFonts w:ascii="Arial" w:eastAsia="Calibri" w:hAnsi="Arial" w:cs="Arial"/>
                <w:bCs/>
                <w:noProof/>
                <w:sz w:val="20"/>
                <w:szCs w:val="20"/>
                <w:lang w:eastAsia="en-GB"/>
              </w:rPr>
              <w:t xml:space="preserve">Depression (PHQ-9 score) </w:t>
            </w:r>
          </w:p>
        </w:tc>
        <w:tc>
          <w:tcPr>
            <w:tcW w:w="2880" w:type="dxa"/>
            <w:tcBorders>
              <w:top w:val="single" w:sz="4" w:space="0" w:color="auto"/>
              <w:left w:val="single" w:sz="4" w:space="0" w:color="auto"/>
              <w:bottom w:val="single" w:sz="4" w:space="0" w:color="auto"/>
              <w:right w:val="single" w:sz="4" w:space="0" w:color="auto"/>
            </w:tcBorders>
            <w:vAlign w:val="center"/>
          </w:tcPr>
          <w:p w14:paraId="485EDFC1" w14:textId="77777777" w:rsidR="005B3508" w:rsidRPr="005B3508" w:rsidRDefault="005B3508" w:rsidP="005B3508">
            <w:pPr>
              <w:tabs>
                <w:tab w:val="left" w:pos="0"/>
              </w:tabs>
              <w:jc w:val="center"/>
              <w:rPr>
                <w:rFonts w:ascii="Arial" w:hAnsi="Arial" w:cs="Arial"/>
                <w:sz w:val="20"/>
                <w:szCs w:val="20"/>
              </w:rPr>
            </w:pPr>
          </w:p>
        </w:tc>
      </w:tr>
      <w:tr w:rsidR="005B3508" w:rsidRPr="005B3508" w14:paraId="55103E8A"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tcPr>
          <w:p w14:paraId="6D9069B8" w14:textId="77777777" w:rsidR="005B3508" w:rsidRPr="005B3508" w:rsidRDefault="005B3508" w:rsidP="00EE3F83">
            <w:pPr>
              <w:tabs>
                <w:tab w:val="left" w:pos="0"/>
              </w:tabs>
              <w:jc w:val="right"/>
              <w:rPr>
                <w:rFonts w:ascii="Arial" w:eastAsia="Calibri"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tcPr>
          <w:p w14:paraId="5834B50C" w14:textId="44401823" w:rsidR="005B3508" w:rsidRPr="005B3508" w:rsidRDefault="005B3508" w:rsidP="00EE3F83">
            <w:pPr>
              <w:tabs>
                <w:tab w:val="left" w:pos="0"/>
              </w:tabs>
              <w:rPr>
                <w:rFonts w:ascii="Arial" w:hAnsi="Arial" w:cs="Arial"/>
                <w:sz w:val="20"/>
                <w:szCs w:val="20"/>
              </w:rPr>
            </w:pPr>
            <w:r w:rsidRPr="005B3508">
              <w:rPr>
                <w:rFonts w:ascii="Arial" w:hAnsi="Arial" w:cs="Arial"/>
                <w:noProof/>
                <w:sz w:val="20"/>
                <w:szCs w:val="20"/>
                <w:lang w:eastAsia="en-GB"/>
              </w:rPr>
              <w:t xml:space="preserve">No Depression </w:t>
            </w:r>
            <w:ins w:id="705" w:author="David A Katz" w:date="2025-05-21T13:22:00Z">
              <w:r w:rsidR="00EC443F">
                <w:rPr>
                  <w:rFonts w:ascii="Arial" w:hAnsi="Arial" w:cs="Arial"/>
                  <w:noProof/>
                  <w:sz w:val="20"/>
                  <w:szCs w:val="20"/>
                  <w:lang w:eastAsia="en-GB"/>
                </w:rPr>
                <w:t>(</w:t>
              </w:r>
            </w:ins>
            <w:r w:rsidRPr="005B3508">
              <w:rPr>
                <w:rFonts w:ascii="Arial" w:hAnsi="Arial" w:cs="Arial"/>
                <w:sz w:val="20"/>
                <w:szCs w:val="20"/>
              </w:rPr>
              <w:t>&lt;10</w:t>
            </w:r>
            <w:ins w:id="706" w:author="David A Katz" w:date="2025-05-21T13:22:00Z">
              <w:r w:rsidR="00EC443F">
                <w:rPr>
                  <w:rFonts w:ascii="Arial" w:hAnsi="Arial" w:cs="Arial"/>
                  <w:sz w:val="20"/>
                  <w:szCs w:val="20"/>
                </w:rPr>
                <w:t>)</w:t>
              </w:r>
            </w:ins>
          </w:p>
        </w:tc>
        <w:tc>
          <w:tcPr>
            <w:tcW w:w="2880" w:type="dxa"/>
            <w:tcBorders>
              <w:top w:val="single" w:sz="4" w:space="0" w:color="auto"/>
              <w:left w:val="single" w:sz="4" w:space="0" w:color="auto"/>
              <w:bottom w:val="single" w:sz="4" w:space="0" w:color="auto"/>
              <w:right w:val="single" w:sz="4" w:space="0" w:color="auto"/>
            </w:tcBorders>
            <w:vAlign w:val="center"/>
          </w:tcPr>
          <w:p w14:paraId="79127B47" w14:textId="26EBB0BA" w:rsidR="005B3508" w:rsidRPr="005B3508" w:rsidRDefault="005B3508" w:rsidP="005B3508">
            <w:pPr>
              <w:tabs>
                <w:tab w:val="left" w:pos="0"/>
              </w:tabs>
              <w:jc w:val="center"/>
              <w:rPr>
                <w:rFonts w:ascii="Arial" w:hAnsi="Arial" w:cs="Arial"/>
                <w:sz w:val="20"/>
                <w:szCs w:val="20"/>
              </w:rPr>
            </w:pPr>
          </w:p>
        </w:tc>
      </w:tr>
      <w:tr w:rsidR="005B3508" w:rsidRPr="005B3508" w14:paraId="60855E5E"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tcPr>
          <w:p w14:paraId="6B3C15C3" w14:textId="77777777" w:rsidR="005B3508" w:rsidRPr="005B3508" w:rsidRDefault="005B3508" w:rsidP="00EE3F83">
            <w:pPr>
              <w:tabs>
                <w:tab w:val="left" w:pos="0"/>
              </w:tabs>
              <w:jc w:val="right"/>
              <w:rPr>
                <w:rFonts w:ascii="Arial" w:eastAsia="Calibri"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tcPr>
          <w:p w14:paraId="7B1BCDAD" w14:textId="714F7DBF" w:rsidR="005B3508" w:rsidRPr="005B3508" w:rsidRDefault="005B3508" w:rsidP="00EE3F83">
            <w:pPr>
              <w:tabs>
                <w:tab w:val="left" w:pos="0"/>
              </w:tabs>
              <w:rPr>
                <w:rFonts w:ascii="Arial" w:hAnsi="Arial" w:cs="Arial"/>
                <w:sz w:val="20"/>
                <w:szCs w:val="20"/>
              </w:rPr>
            </w:pPr>
            <w:r w:rsidRPr="005B3508">
              <w:rPr>
                <w:rFonts w:ascii="Arial" w:hAnsi="Arial" w:cs="Arial"/>
                <w:noProof/>
                <w:sz w:val="20"/>
                <w:szCs w:val="20"/>
                <w:lang w:eastAsia="en-GB"/>
              </w:rPr>
              <w:t xml:space="preserve">Yes Depression </w:t>
            </w:r>
            <w:ins w:id="707" w:author="David A Katz" w:date="2025-05-21T13:22:00Z">
              <w:r w:rsidR="00EC443F">
                <w:rPr>
                  <w:rFonts w:ascii="Arial" w:hAnsi="Arial" w:cs="Arial"/>
                  <w:noProof/>
                  <w:sz w:val="20"/>
                  <w:szCs w:val="20"/>
                  <w:lang w:eastAsia="en-GB"/>
                </w:rPr>
                <w:t>(</w:t>
              </w:r>
            </w:ins>
            <w:r w:rsidRPr="005B3508">
              <w:rPr>
                <w:rFonts w:ascii="Arial" w:eastAsia="Calibri" w:hAnsi="Arial" w:cs="Arial"/>
                <w:noProof/>
                <w:sz w:val="20"/>
                <w:szCs w:val="20"/>
                <w:lang w:eastAsia="en-GB"/>
              </w:rPr>
              <w:t>≥</w:t>
            </w:r>
            <w:r w:rsidRPr="005B3508">
              <w:rPr>
                <w:rFonts w:ascii="Arial" w:hAnsi="Arial" w:cs="Arial"/>
                <w:sz w:val="20"/>
                <w:szCs w:val="20"/>
              </w:rPr>
              <w:t>10</w:t>
            </w:r>
            <w:ins w:id="708" w:author="David A Katz" w:date="2025-05-21T13:22:00Z">
              <w:r w:rsidR="00EC443F">
                <w:rPr>
                  <w:rFonts w:ascii="Arial" w:hAnsi="Arial" w:cs="Arial"/>
                  <w:sz w:val="20"/>
                  <w:szCs w:val="20"/>
                </w:rPr>
                <w:t>)</w:t>
              </w:r>
            </w:ins>
          </w:p>
        </w:tc>
        <w:tc>
          <w:tcPr>
            <w:tcW w:w="2880" w:type="dxa"/>
            <w:tcBorders>
              <w:top w:val="single" w:sz="4" w:space="0" w:color="auto"/>
              <w:left w:val="single" w:sz="4" w:space="0" w:color="auto"/>
              <w:bottom w:val="single" w:sz="4" w:space="0" w:color="auto"/>
              <w:right w:val="single" w:sz="4" w:space="0" w:color="auto"/>
            </w:tcBorders>
            <w:vAlign w:val="center"/>
          </w:tcPr>
          <w:p w14:paraId="74AE5F27" w14:textId="3AE79FD2" w:rsidR="005B3508" w:rsidRPr="005B3508" w:rsidRDefault="005B3508" w:rsidP="005B3508">
            <w:pPr>
              <w:tabs>
                <w:tab w:val="left" w:pos="0"/>
              </w:tabs>
              <w:jc w:val="center"/>
              <w:rPr>
                <w:rFonts w:ascii="Arial" w:hAnsi="Arial" w:cs="Arial"/>
                <w:sz w:val="20"/>
                <w:szCs w:val="20"/>
              </w:rPr>
            </w:pPr>
          </w:p>
        </w:tc>
      </w:tr>
      <w:tr w:rsidR="005B3508" w:rsidRPr="005B3508" w14:paraId="24CAD6F6"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tcPr>
          <w:p w14:paraId="77821815" w14:textId="77777777" w:rsidR="005B3508" w:rsidRPr="005B3508" w:rsidRDefault="005B3508" w:rsidP="00EE3F83">
            <w:pPr>
              <w:tabs>
                <w:tab w:val="left" w:pos="0"/>
              </w:tabs>
              <w:jc w:val="right"/>
              <w:rPr>
                <w:rFonts w:ascii="Arial" w:eastAsia="Calibri"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tcPr>
          <w:p w14:paraId="54E2D8F6" w14:textId="77777777" w:rsidR="005B3508" w:rsidRPr="005B3508" w:rsidRDefault="005B3508" w:rsidP="00EE3F83">
            <w:pPr>
              <w:tabs>
                <w:tab w:val="left" w:pos="0"/>
              </w:tabs>
              <w:rPr>
                <w:rFonts w:ascii="Arial" w:hAnsi="Arial" w:cs="Arial"/>
                <w:sz w:val="20"/>
                <w:szCs w:val="20"/>
              </w:rPr>
            </w:pPr>
            <w:r w:rsidRPr="005B3508">
              <w:rPr>
                <w:rFonts w:ascii="Arial" w:hAnsi="Arial" w:cs="Arial"/>
                <w:noProof/>
                <w:sz w:val="20"/>
                <w:szCs w:val="20"/>
                <w:lang w:eastAsia="en-GB"/>
              </w:rPr>
              <w:t>Missing</w:t>
            </w:r>
          </w:p>
        </w:tc>
        <w:tc>
          <w:tcPr>
            <w:tcW w:w="2880" w:type="dxa"/>
            <w:tcBorders>
              <w:top w:val="single" w:sz="4" w:space="0" w:color="auto"/>
              <w:left w:val="single" w:sz="4" w:space="0" w:color="auto"/>
              <w:bottom w:val="single" w:sz="4" w:space="0" w:color="auto"/>
              <w:right w:val="single" w:sz="4" w:space="0" w:color="auto"/>
            </w:tcBorders>
            <w:vAlign w:val="center"/>
          </w:tcPr>
          <w:p w14:paraId="1DAA2E9C" w14:textId="62EB035E" w:rsidR="005B3508" w:rsidRPr="005B3508" w:rsidRDefault="005B3508" w:rsidP="005B3508">
            <w:pPr>
              <w:tabs>
                <w:tab w:val="left" w:pos="0"/>
              </w:tabs>
              <w:jc w:val="center"/>
              <w:rPr>
                <w:rFonts w:ascii="Arial" w:hAnsi="Arial" w:cs="Arial"/>
                <w:sz w:val="20"/>
                <w:szCs w:val="20"/>
              </w:rPr>
            </w:pPr>
          </w:p>
        </w:tc>
      </w:tr>
      <w:tr w:rsidR="005B3508" w:rsidRPr="005B3508" w14:paraId="155C7105"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6030" w:type="dxa"/>
            <w:gridSpan w:val="2"/>
            <w:tcBorders>
              <w:top w:val="single" w:sz="4" w:space="0" w:color="auto"/>
              <w:left w:val="single" w:sz="4" w:space="0" w:color="auto"/>
              <w:bottom w:val="single" w:sz="4" w:space="0" w:color="auto"/>
              <w:right w:val="single" w:sz="4" w:space="0" w:color="auto"/>
            </w:tcBorders>
            <w:vAlign w:val="center"/>
          </w:tcPr>
          <w:p w14:paraId="14A56F5D" w14:textId="77777777" w:rsidR="005B3508" w:rsidRPr="005B3508" w:rsidRDefault="005B3508" w:rsidP="00EE3F83">
            <w:pPr>
              <w:tabs>
                <w:tab w:val="left" w:pos="0"/>
              </w:tabs>
              <w:rPr>
                <w:rFonts w:ascii="Arial" w:eastAsia="Calibri" w:hAnsi="Arial" w:cs="Arial"/>
                <w:bCs/>
                <w:noProof/>
                <w:sz w:val="20"/>
                <w:szCs w:val="20"/>
                <w:lang w:eastAsia="en-GB"/>
              </w:rPr>
            </w:pPr>
            <w:r w:rsidRPr="005B3508">
              <w:rPr>
                <w:rFonts w:ascii="Arial" w:eastAsia="Calibri" w:hAnsi="Arial" w:cs="Arial"/>
                <w:bCs/>
                <w:noProof/>
                <w:sz w:val="20"/>
                <w:szCs w:val="20"/>
                <w:lang w:eastAsia="en-GB"/>
              </w:rPr>
              <w:t>Intimate Partner Violence (HITS score)</w:t>
            </w:r>
          </w:p>
        </w:tc>
        <w:tc>
          <w:tcPr>
            <w:tcW w:w="2880" w:type="dxa"/>
            <w:tcBorders>
              <w:top w:val="single" w:sz="4" w:space="0" w:color="auto"/>
              <w:left w:val="single" w:sz="4" w:space="0" w:color="auto"/>
              <w:bottom w:val="single" w:sz="4" w:space="0" w:color="auto"/>
              <w:right w:val="single" w:sz="4" w:space="0" w:color="auto"/>
            </w:tcBorders>
            <w:vAlign w:val="center"/>
          </w:tcPr>
          <w:p w14:paraId="29AE0E04" w14:textId="77777777" w:rsidR="005B3508" w:rsidRPr="005B3508" w:rsidRDefault="005B3508" w:rsidP="005B3508">
            <w:pPr>
              <w:tabs>
                <w:tab w:val="left" w:pos="0"/>
              </w:tabs>
              <w:jc w:val="center"/>
              <w:rPr>
                <w:rFonts w:ascii="Arial" w:eastAsia="Calibri" w:hAnsi="Arial" w:cs="Arial"/>
                <w:noProof/>
                <w:sz w:val="20"/>
                <w:szCs w:val="20"/>
                <w:lang w:eastAsia="en-GB"/>
              </w:rPr>
            </w:pPr>
          </w:p>
        </w:tc>
      </w:tr>
      <w:tr w:rsidR="005B3508" w:rsidRPr="005B3508" w14:paraId="3F6CFE60"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bottom"/>
          </w:tcPr>
          <w:p w14:paraId="16687DD3" w14:textId="77777777" w:rsidR="005B3508" w:rsidRPr="005B3508" w:rsidRDefault="005B3508" w:rsidP="00EE3F83">
            <w:pPr>
              <w:tabs>
                <w:tab w:val="left" w:pos="0"/>
              </w:tabs>
              <w:jc w:val="right"/>
              <w:rPr>
                <w:rFonts w:ascii="Arial" w:eastAsia="Calibri" w:hAnsi="Arial" w:cs="Arial"/>
                <w:b/>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bottom"/>
          </w:tcPr>
          <w:p w14:paraId="41AFB330" w14:textId="68B8C4E2" w:rsidR="005B3508" w:rsidRPr="005B3508" w:rsidRDefault="005B3508" w:rsidP="00EE3F83">
            <w:pPr>
              <w:tabs>
                <w:tab w:val="left" w:pos="0"/>
              </w:tabs>
              <w:rPr>
                <w:rFonts w:ascii="Arial" w:eastAsia="Calibri" w:hAnsi="Arial" w:cs="Arial"/>
                <w:noProof/>
                <w:sz w:val="20"/>
                <w:szCs w:val="20"/>
                <w:lang w:eastAsia="en-GB"/>
              </w:rPr>
            </w:pPr>
            <w:r w:rsidRPr="005B3508">
              <w:rPr>
                <w:rFonts w:ascii="Arial" w:hAnsi="Arial" w:cs="Arial"/>
                <w:sz w:val="20"/>
                <w:szCs w:val="20"/>
              </w:rPr>
              <w:t xml:space="preserve">No IPV </w:t>
            </w:r>
            <w:ins w:id="709" w:author="David A Katz" w:date="2025-05-21T13:22:00Z">
              <w:r w:rsidR="00EC443F">
                <w:rPr>
                  <w:rFonts w:ascii="Arial" w:hAnsi="Arial" w:cs="Arial"/>
                  <w:sz w:val="20"/>
                  <w:szCs w:val="20"/>
                </w:rPr>
                <w:t>(</w:t>
              </w:r>
            </w:ins>
            <w:r w:rsidRPr="005B3508">
              <w:rPr>
                <w:rFonts w:ascii="Arial" w:hAnsi="Arial" w:cs="Arial"/>
                <w:sz w:val="20"/>
                <w:szCs w:val="20"/>
              </w:rPr>
              <w:t>&lt;10</w:t>
            </w:r>
            <w:ins w:id="710" w:author="David A Katz" w:date="2025-05-21T13:22:00Z">
              <w:r w:rsidR="00EC443F">
                <w:rPr>
                  <w:rFonts w:ascii="Arial" w:hAnsi="Arial" w:cs="Arial"/>
                  <w:sz w:val="20"/>
                  <w:szCs w:val="20"/>
                </w:rPr>
                <w:t>)</w:t>
              </w:r>
            </w:ins>
          </w:p>
        </w:tc>
        <w:tc>
          <w:tcPr>
            <w:tcW w:w="2880" w:type="dxa"/>
            <w:tcBorders>
              <w:top w:val="single" w:sz="4" w:space="0" w:color="auto"/>
              <w:left w:val="single" w:sz="4" w:space="0" w:color="auto"/>
              <w:bottom w:val="single" w:sz="4" w:space="0" w:color="auto"/>
              <w:right w:val="single" w:sz="4" w:space="0" w:color="auto"/>
            </w:tcBorders>
            <w:vAlign w:val="center"/>
          </w:tcPr>
          <w:p w14:paraId="0C7A005F" w14:textId="6CED234F" w:rsidR="005B3508" w:rsidRPr="005B3508" w:rsidRDefault="005B3508" w:rsidP="005B3508">
            <w:pPr>
              <w:tabs>
                <w:tab w:val="left" w:pos="0"/>
              </w:tabs>
              <w:jc w:val="center"/>
              <w:rPr>
                <w:rFonts w:ascii="Arial" w:eastAsia="Calibri" w:hAnsi="Arial" w:cs="Arial"/>
                <w:noProof/>
                <w:sz w:val="20"/>
                <w:szCs w:val="20"/>
                <w:lang w:eastAsia="en-GB"/>
              </w:rPr>
            </w:pPr>
          </w:p>
        </w:tc>
      </w:tr>
      <w:tr w:rsidR="005B3508" w:rsidRPr="005B3508" w14:paraId="6B948E18"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bottom"/>
          </w:tcPr>
          <w:p w14:paraId="536775C0" w14:textId="77777777" w:rsidR="005B3508" w:rsidRPr="005B3508" w:rsidRDefault="005B3508" w:rsidP="00EE3F83">
            <w:pPr>
              <w:tabs>
                <w:tab w:val="left" w:pos="0"/>
              </w:tabs>
              <w:jc w:val="right"/>
              <w:rPr>
                <w:rFonts w:ascii="Arial" w:eastAsia="Calibri" w:hAnsi="Arial" w:cs="Arial"/>
                <w:b/>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bottom"/>
          </w:tcPr>
          <w:p w14:paraId="431D2E87" w14:textId="4DE76B5C" w:rsidR="005B3508" w:rsidRPr="005B3508" w:rsidRDefault="005B3508" w:rsidP="00EE3F83">
            <w:pPr>
              <w:tabs>
                <w:tab w:val="left" w:pos="0"/>
              </w:tabs>
              <w:rPr>
                <w:rFonts w:ascii="Arial" w:eastAsia="Calibri" w:hAnsi="Arial" w:cs="Arial"/>
                <w:noProof/>
                <w:sz w:val="20"/>
                <w:szCs w:val="20"/>
                <w:lang w:eastAsia="en-GB"/>
              </w:rPr>
            </w:pPr>
            <w:r w:rsidRPr="005B3508">
              <w:rPr>
                <w:rFonts w:ascii="Arial" w:hAnsi="Arial" w:cs="Arial"/>
                <w:sz w:val="20"/>
                <w:szCs w:val="20"/>
              </w:rPr>
              <w:t xml:space="preserve">Yes IPV </w:t>
            </w:r>
            <w:ins w:id="711" w:author="David A Katz" w:date="2025-05-21T13:22:00Z">
              <w:r w:rsidR="00EC443F">
                <w:rPr>
                  <w:rFonts w:ascii="Arial" w:hAnsi="Arial" w:cs="Arial"/>
                  <w:sz w:val="20"/>
                  <w:szCs w:val="20"/>
                </w:rPr>
                <w:t>(</w:t>
              </w:r>
            </w:ins>
            <w:r w:rsidRPr="005B3508">
              <w:rPr>
                <w:rFonts w:ascii="Arial" w:eastAsia="Calibri" w:hAnsi="Arial" w:cs="Arial"/>
                <w:noProof/>
                <w:sz w:val="20"/>
                <w:szCs w:val="20"/>
                <w:lang w:eastAsia="en-GB"/>
              </w:rPr>
              <w:t>≥</w:t>
            </w:r>
            <w:r w:rsidRPr="005B3508">
              <w:rPr>
                <w:rFonts w:ascii="Arial" w:hAnsi="Arial" w:cs="Arial"/>
                <w:sz w:val="20"/>
                <w:szCs w:val="20"/>
              </w:rPr>
              <w:t>10</w:t>
            </w:r>
            <w:ins w:id="712" w:author="David A Katz" w:date="2025-05-21T13:22:00Z">
              <w:r w:rsidR="00EC443F">
                <w:rPr>
                  <w:rFonts w:ascii="Arial" w:hAnsi="Arial" w:cs="Arial"/>
                  <w:sz w:val="20"/>
                  <w:szCs w:val="20"/>
                </w:rPr>
                <w:t>)</w:t>
              </w:r>
            </w:ins>
          </w:p>
        </w:tc>
        <w:tc>
          <w:tcPr>
            <w:tcW w:w="2880" w:type="dxa"/>
            <w:tcBorders>
              <w:top w:val="single" w:sz="4" w:space="0" w:color="auto"/>
              <w:left w:val="single" w:sz="4" w:space="0" w:color="auto"/>
              <w:bottom w:val="single" w:sz="4" w:space="0" w:color="auto"/>
              <w:right w:val="single" w:sz="4" w:space="0" w:color="auto"/>
            </w:tcBorders>
            <w:vAlign w:val="center"/>
          </w:tcPr>
          <w:p w14:paraId="518EBA79" w14:textId="607078B2" w:rsidR="005B3508" w:rsidRPr="005B3508" w:rsidRDefault="005B3508" w:rsidP="005B3508">
            <w:pPr>
              <w:tabs>
                <w:tab w:val="left" w:pos="0"/>
              </w:tabs>
              <w:jc w:val="center"/>
              <w:rPr>
                <w:rFonts w:ascii="Arial" w:eastAsia="Calibri" w:hAnsi="Arial" w:cs="Arial"/>
                <w:noProof/>
                <w:sz w:val="20"/>
                <w:szCs w:val="20"/>
                <w:lang w:eastAsia="en-GB"/>
              </w:rPr>
            </w:pPr>
          </w:p>
        </w:tc>
      </w:tr>
      <w:tr w:rsidR="005B3508" w:rsidRPr="005B3508" w14:paraId="703957A6"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tcPr>
          <w:p w14:paraId="3D1C1C44" w14:textId="77777777" w:rsidR="005B3508" w:rsidRPr="005B3508" w:rsidRDefault="005B3508" w:rsidP="00EE3F83">
            <w:pPr>
              <w:tabs>
                <w:tab w:val="left" w:pos="0"/>
              </w:tabs>
              <w:jc w:val="right"/>
              <w:rPr>
                <w:rFonts w:ascii="Arial" w:eastAsia="Calibri"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tcPr>
          <w:p w14:paraId="7A7525C1" w14:textId="77777777" w:rsidR="005B3508" w:rsidRPr="005B3508" w:rsidRDefault="005B3508" w:rsidP="00EE3F83">
            <w:pPr>
              <w:tabs>
                <w:tab w:val="left" w:pos="0"/>
              </w:tabs>
              <w:rPr>
                <w:rFonts w:ascii="Arial" w:eastAsia="Calibri" w:hAnsi="Arial" w:cs="Arial"/>
                <w:noProof/>
                <w:sz w:val="20"/>
                <w:szCs w:val="20"/>
                <w:lang w:eastAsia="en-GB"/>
              </w:rPr>
            </w:pPr>
            <w:r w:rsidRPr="005B3508">
              <w:rPr>
                <w:rFonts w:ascii="Arial" w:hAnsi="Arial" w:cs="Arial"/>
                <w:noProof/>
                <w:sz w:val="20"/>
                <w:szCs w:val="20"/>
                <w:lang w:eastAsia="en-GB"/>
              </w:rPr>
              <w:t>Missing</w:t>
            </w:r>
          </w:p>
        </w:tc>
        <w:tc>
          <w:tcPr>
            <w:tcW w:w="2880" w:type="dxa"/>
            <w:tcBorders>
              <w:top w:val="single" w:sz="4" w:space="0" w:color="auto"/>
              <w:left w:val="single" w:sz="4" w:space="0" w:color="auto"/>
              <w:bottom w:val="single" w:sz="4" w:space="0" w:color="auto"/>
              <w:right w:val="single" w:sz="4" w:space="0" w:color="auto"/>
            </w:tcBorders>
            <w:vAlign w:val="center"/>
          </w:tcPr>
          <w:p w14:paraId="7B366122" w14:textId="55D32D30" w:rsidR="005B3508" w:rsidRPr="005B3508" w:rsidRDefault="005B3508" w:rsidP="005B3508">
            <w:pPr>
              <w:tabs>
                <w:tab w:val="left" w:pos="0"/>
              </w:tabs>
              <w:jc w:val="center"/>
              <w:rPr>
                <w:rFonts w:ascii="Arial" w:eastAsia="Calibri" w:hAnsi="Arial" w:cs="Arial"/>
                <w:noProof/>
                <w:sz w:val="20"/>
                <w:szCs w:val="20"/>
                <w:lang w:eastAsia="en-GB"/>
              </w:rPr>
            </w:pPr>
          </w:p>
        </w:tc>
      </w:tr>
      <w:tr w:rsidR="005B3508" w:rsidRPr="005B3508" w14:paraId="43BF99ED"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6030" w:type="dxa"/>
            <w:gridSpan w:val="2"/>
            <w:tcBorders>
              <w:top w:val="single" w:sz="4" w:space="0" w:color="auto"/>
              <w:left w:val="single" w:sz="4" w:space="0" w:color="auto"/>
              <w:bottom w:val="single" w:sz="4" w:space="0" w:color="auto"/>
              <w:right w:val="single" w:sz="4" w:space="0" w:color="auto"/>
            </w:tcBorders>
            <w:vAlign w:val="center"/>
          </w:tcPr>
          <w:p w14:paraId="55BA2D89" w14:textId="77777777" w:rsidR="005B3508" w:rsidRPr="005B3508" w:rsidRDefault="005B3508" w:rsidP="00EE3F83">
            <w:pPr>
              <w:tabs>
                <w:tab w:val="left" w:pos="0"/>
              </w:tabs>
              <w:rPr>
                <w:rFonts w:ascii="Arial" w:hAnsi="Arial" w:cs="Arial"/>
                <w:bCs/>
                <w:noProof/>
                <w:sz w:val="20"/>
                <w:szCs w:val="20"/>
                <w:lang w:eastAsia="en-GB"/>
              </w:rPr>
            </w:pPr>
            <w:r w:rsidRPr="005B3508">
              <w:rPr>
                <w:rFonts w:ascii="Arial" w:eastAsia="Calibri" w:hAnsi="Arial" w:cs="Arial"/>
                <w:bCs/>
                <w:noProof/>
                <w:sz w:val="20"/>
                <w:szCs w:val="20"/>
                <w:lang w:eastAsia="en-GB"/>
              </w:rPr>
              <w:t>HIV Risk Perception</w:t>
            </w:r>
          </w:p>
        </w:tc>
        <w:tc>
          <w:tcPr>
            <w:tcW w:w="2880" w:type="dxa"/>
            <w:tcBorders>
              <w:top w:val="single" w:sz="4" w:space="0" w:color="auto"/>
              <w:left w:val="single" w:sz="4" w:space="0" w:color="auto"/>
              <w:bottom w:val="single" w:sz="4" w:space="0" w:color="auto"/>
              <w:right w:val="single" w:sz="4" w:space="0" w:color="auto"/>
            </w:tcBorders>
            <w:vAlign w:val="center"/>
          </w:tcPr>
          <w:p w14:paraId="6271D32F" w14:textId="77777777" w:rsidR="005B3508" w:rsidRPr="005B3508" w:rsidRDefault="005B3508" w:rsidP="005B3508">
            <w:pPr>
              <w:tabs>
                <w:tab w:val="left" w:pos="0"/>
              </w:tabs>
              <w:jc w:val="center"/>
              <w:rPr>
                <w:rFonts w:ascii="Arial" w:hAnsi="Arial" w:cs="Arial"/>
                <w:sz w:val="20"/>
                <w:szCs w:val="20"/>
              </w:rPr>
            </w:pPr>
          </w:p>
        </w:tc>
      </w:tr>
      <w:tr w:rsidR="005B3508" w:rsidRPr="005B3508" w14:paraId="3ABE00D1"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center"/>
          </w:tcPr>
          <w:p w14:paraId="2880E97F" w14:textId="77777777" w:rsidR="005B3508" w:rsidRPr="005B3508" w:rsidRDefault="005B3508" w:rsidP="00EE3F83">
            <w:pPr>
              <w:tabs>
                <w:tab w:val="left" w:pos="0"/>
              </w:tabs>
              <w:jc w:val="right"/>
              <w:rPr>
                <w:rFonts w:ascii="Arial"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center"/>
          </w:tcPr>
          <w:p w14:paraId="748A8327" w14:textId="77777777" w:rsidR="005B3508" w:rsidRPr="005B3508" w:rsidRDefault="005B3508" w:rsidP="00EE3F83">
            <w:pPr>
              <w:tabs>
                <w:tab w:val="left" w:pos="0"/>
              </w:tabs>
              <w:rPr>
                <w:rFonts w:ascii="Arial" w:hAnsi="Arial" w:cs="Arial"/>
                <w:noProof/>
                <w:sz w:val="20"/>
                <w:szCs w:val="20"/>
                <w:lang w:eastAsia="en-GB"/>
              </w:rPr>
            </w:pPr>
            <w:r w:rsidRPr="005B3508">
              <w:rPr>
                <w:rFonts w:ascii="Arial" w:eastAsia="Calibri" w:hAnsi="Arial" w:cs="Arial"/>
                <w:noProof/>
                <w:sz w:val="20"/>
                <w:szCs w:val="20"/>
                <w:lang w:eastAsia="en-GB"/>
              </w:rPr>
              <w:t>No risk at all</w:t>
            </w:r>
          </w:p>
        </w:tc>
        <w:tc>
          <w:tcPr>
            <w:tcW w:w="2880" w:type="dxa"/>
            <w:tcBorders>
              <w:top w:val="single" w:sz="4" w:space="0" w:color="auto"/>
              <w:left w:val="single" w:sz="4" w:space="0" w:color="auto"/>
              <w:bottom w:val="single" w:sz="4" w:space="0" w:color="auto"/>
              <w:right w:val="single" w:sz="4" w:space="0" w:color="auto"/>
            </w:tcBorders>
            <w:vAlign w:val="center"/>
          </w:tcPr>
          <w:p w14:paraId="00D65D18" w14:textId="21797330" w:rsidR="005B3508" w:rsidRPr="005B3508" w:rsidRDefault="005B3508" w:rsidP="005B3508">
            <w:pPr>
              <w:tabs>
                <w:tab w:val="left" w:pos="0"/>
              </w:tabs>
              <w:jc w:val="center"/>
              <w:rPr>
                <w:rFonts w:ascii="Arial" w:hAnsi="Arial" w:cs="Arial"/>
                <w:sz w:val="20"/>
                <w:szCs w:val="20"/>
              </w:rPr>
            </w:pPr>
          </w:p>
        </w:tc>
      </w:tr>
      <w:tr w:rsidR="005B3508" w:rsidRPr="005B3508" w14:paraId="5C7B2F6C"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center"/>
          </w:tcPr>
          <w:p w14:paraId="26321404" w14:textId="77777777" w:rsidR="005B3508" w:rsidRPr="005B3508" w:rsidRDefault="005B3508" w:rsidP="00EE3F83">
            <w:pPr>
              <w:tabs>
                <w:tab w:val="left" w:pos="0"/>
              </w:tabs>
              <w:jc w:val="right"/>
              <w:rPr>
                <w:rFonts w:ascii="Arial"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center"/>
          </w:tcPr>
          <w:p w14:paraId="6A36A455" w14:textId="77777777" w:rsidR="005B3508" w:rsidRPr="005B3508" w:rsidRDefault="005B3508" w:rsidP="00EE3F83">
            <w:pPr>
              <w:tabs>
                <w:tab w:val="left" w:pos="0"/>
              </w:tabs>
              <w:rPr>
                <w:rFonts w:ascii="Arial" w:hAnsi="Arial" w:cs="Arial"/>
                <w:noProof/>
                <w:sz w:val="20"/>
                <w:szCs w:val="20"/>
                <w:lang w:eastAsia="en-GB"/>
              </w:rPr>
            </w:pPr>
            <w:r w:rsidRPr="005B3508">
              <w:rPr>
                <w:rFonts w:ascii="Arial" w:eastAsia="Calibri" w:hAnsi="Arial" w:cs="Arial"/>
                <w:noProof/>
                <w:sz w:val="20"/>
                <w:szCs w:val="20"/>
                <w:lang w:eastAsia="en-GB"/>
              </w:rPr>
              <w:t>Small chance</w:t>
            </w:r>
          </w:p>
        </w:tc>
        <w:tc>
          <w:tcPr>
            <w:tcW w:w="2880" w:type="dxa"/>
            <w:tcBorders>
              <w:top w:val="single" w:sz="4" w:space="0" w:color="auto"/>
              <w:left w:val="single" w:sz="4" w:space="0" w:color="auto"/>
              <w:bottom w:val="single" w:sz="4" w:space="0" w:color="auto"/>
              <w:right w:val="single" w:sz="4" w:space="0" w:color="auto"/>
            </w:tcBorders>
            <w:vAlign w:val="center"/>
          </w:tcPr>
          <w:p w14:paraId="4D4B4AA3" w14:textId="4B44CFBB" w:rsidR="005B3508" w:rsidRPr="005B3508" w:rsidRDefault="005B3508" w:rsidP="005B3508">
            <w:pPr>
              <w:tabs>
                <w:tab w:val="left" w:pos="0"/>
              </w:tabs>
              <w:jc w:val="center"/>
              <w:rPr>
                <w:rFonts w:ascii="Arial" w:hAnsi="Arial" w:cs="Arial"/>
                <w:sz w:val="20"/>
                <w:szCs w:val="20"/>
              </w:rPr>
            </w:pPr>
          </w:p>
        </w:tc>
      </w:tr>
      <w:tr w:rsidR="005B3508" w:rsidRPr="005B3508" w14:paraId="5A92B73B"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center"/>
          </w:tcPr>
          <w:p w14:paraId="7CD724C3" w14:textId="77777777" w:rsidR="005B3508" w:rsidRPr="005B3508" w:rsidRDefault="005B3508" w:rsidP="00EE3F83">
            <w:pPr>
              <w:tabs>
                <w:tab w:val="left" w:pos="0"/>
              </w:tabs>
              <w:jc w:val="right"/>
              <w:rPr>
                <w:rFonts w:ascii="Arial"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center"/>
          </w:tcPr>
          <w:p w14:paraId="64AA4792" w14:textId="77777777" w:rsidR="005B3508" w:rsidRPr="005B3508" w:rsidRDefault="005B3508" w:rsidP="00EE3F83">
            <w:pPr>
              <w:tabs>
                <w:tab w:val="left" w:pos="0"/>
              </w:tabs>
              <w:rPr>
                <w:rFonts w:ascii="Arial" w:hAnsi="Arial" w:cs="Arial"/>
                <w:noProof/>
                <w:sz w:val="20"/>
                <w:szCs w:val="20"/>
                <w:lang w:eastAsia="en-GB"/>
              </w:rPr>
            </w:pPr>
            <w:r w:rsidRPr="005B3508">
              <w:rPr>
                <w:rFonts w:ascii="Arial" w:eastAsia="Calibri" w:hAnsi="Arial" w:cs="Arial"/>
                <w:noProof/>
                <w:sz w:val="20"/>
                <w:szCs w:val="20"/>
                <w:lang w:eastAsia="en-GB"/>
              </w:rPr>
              <w:t>Moderate chance</w:t>
            </w:r>
          </w:p>
        </w:tc>
        <w:tc>
          <w:tcPr>
            <w:tcW w:w="2880" w:type="dxa"/>
            <w:tcBorders>
              <w:top w:val="single" w:sz="4" w:space="0" w:color="auto"/>
              <w:left w:val="single" w:sz="4" w:space="0" w:color="auto"/>
              <w:bottom w:val="single" w:sz="4" w:space="0" w:color="auto"/>
              <w:right w:val="single" w:sz="4" w:space="0" w:color="auto"/>
            </w:tcBorders>
            <w:vAlign w:val="center"/>
          </w:tcPr>
          <w:p w14:paraId="73889A41" w14:textId="29E203DD" w:rsidR="005B3508" w:rsidRPr="005B3508" w:rsidRDefault="005B3508" w:rsidP="005B3508">
            <w:pPr>
              <w:tabs>
                <w:tab w:val="left" w:pos="0"/>
              </w:tabs>
              <w:jc w:val="center"/>
              <w:rPr>
                <w:rFonts w:ascii="Arial" w:hAnsi="Arial" w:cs="Arial"/>
                <w:sz w:val="20"/>
                <w:szCs w:val="20"/>
              </w:rPr>
            </w:pPr>
          </w:p>
        </w:tc>
      </w:tr>
      <w:tr w:rsidR="005B3508" w:rsidRPr="005B3508" w14:paraId="283ED944"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center"/>
          </w:tcPr>
          <w:p w14:paraId="498C49F2" w14:textId="77777777" w:rsidR="005B3508" w:rsidRPr="005B3508" w:rsidRDefault="005B3508" w:rsidP="00EE3F83">
            <w:pPr>
              <w:tabs>
                <w:tab w:val="left" w:pos="0"/>
              </w:tabs>
              <w:jc w:val="right"/>
              <w:rPr>
                <w:rFonts w:ascii="Arial"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center"/>
          </w:tcPr>
          <w:p w14:paraId="25FD97E4" w14:textId="77777777" w:rsidR="005B3508" w:rsidRPr="005B3508" w:rsidRDefault="005B3508" w:rsidP="00EE3F83">
            <w:pPr>
              <w:tabs>
                <w:tab w:val="left" w:pos="0"/>
              </w:tabs>
              <w:rPr>
                <w:rFonts w:ascii="Arial" w:hAnsi="Arial" w:cs="Arial"/>
                <w:noProof/>
                <w:sz w:val="20"/>
                <w:szCs w:val="20"/>
                <w:lang w:eastAsia="en-GB"/>
              </w:rPr>
            </w:pPr>
            <w:r w:rsidRPr="005B3508">
              <w:rPr>
                <w:rFonts w:ascii="Arial" w:eastAsia="Calibri" w:hAnsi="Arial" w:cs="Arial"/>
                <w:noProof/>
                <w:sz w:val="20"/>
                <w:szCs w:val="20"/>
                <w:lang w:eastAsia="en-GB"/>
              </w:rPr>
              <w:t>Great chance</w:t>
            </w:r>
          </w:p>
        </w:tc>
        <w:tc>
          <w:tcPr>
            <w:tcW w:w="2880" w:type="dxa"/>
            <w:tcBorders>
              <w:top w:val="single" w:sz="4" w:space="0" w:color="auto"/>
              <w:left w:val="single" w:sz="4" w:space="0" w:color="auto"/>
              <w:bottom w:val="single" w:sz="4" w:space="0" w:color="auto"/>
              <w:right w:val="single" w:sz="4" w:space="0" w:color="auto"/>
            </w:tcBorders>
            <w:vAlign w:val="center"/>
          </w:tcPr>
          <w:p w14:paraId="0CB8CA8A" w14:textId="5EBB0156" w:rsidR="005B3508" w:rsidRPr="005B3508" w:rsidRDefault="005B3508" w:rsidP="005B3508">
            <w:pPr>
              <w:tabs>
                <w:tab w:val="left" w:pos="0"/>
              </w:tabs>
              <w:jc w:val="center"/>
              <w:rPr>
                <w:rFonts w:ascii="Arial" w:hAnsi="Arial" w:cs="Arial"/>
                <w:sz w:val="20"/>
                <w:szCs w:val="20"/>
              </w:rPr>
            </w:pPr>
          </w:p>
        </w:tc>
      </w:tr>
      <w:tr w:rsidR="005B3508" w:rsidRPr="005B3508" w14:paraId="1958E6B3"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center"/>
          </w:tcPr>
          <w:p w14:paraId="0E21C3F9" w14:textId="77777777" w:rsidR="005B3508" w:rsidRPr="005B3508" w:rsidRDefault="005B3508" w:rsidP="00EE3F83">
            <w:pPr>
              <w:tabs>
                <w:tab w:val="left" w:pos="0"/>
              </w:tabs>
              <w:jc w:val="right"/>
              <w:rPr>
                <w:rFonts w:ascii="Arial"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center"/>
          </w:tcPr>
          <w:p w14:paraId="4067D8C3" w14:textId="77777777" w:rsidR="005B3508" w:rsidRPr="005B3508" w:rsidRDefault="005B3508" w:rsidP="00EE3F83">
            <w:pPr>
              <w:tabs>
                <w:tab w:val="left" w:pos="0"/>
              </w:tabs>
              <w:rPr>
                <w:rFonts w:ascii="Arial" w:hAnsi="Arial" w:cs="Arial"/>
                <w:noProof/>
                <w:sz w:val="20"/>
                <w:szCs w:val="20"/>
                <w:lang w:eastAsia="en-GB"/>
              </w:rPr>
            </w:pPr>
            <w:r w:rsidRPr="005B3508">
              <w:rPr>
                <w:rFonts w:ascii="Arial" w:eastAsia="Calibri" w:hAnsi="Arial" w:cs="Arial"/>
                <w:noProof/>
                <w:sz w:val="20"/>
                <w:szCs w:val="20"/>
                <w:lang w:eastAsia="en-GB"/>
              </w:rPr>
              <w:t>Prefer not to answer</w:t>
            </w:r>
          </w:p>
        </w:tc>
        <w:tc>
          <w:tcPr>
            <w:tcW w:w="2880" w:type="dxa"/>
            <w:tcBorders>
              <w:top w:val="single" w:sz="4" w:space="0" w:color="auto"/>
              <w:left w:val="single" w:sz="4" w:space="0" w:color="auto"/>
              <w:bottom w:val="single" w:sz="4" w:space="0" w:color="auto"/>
              <w:right w:val="single" w:sz="4" w:space="0" w:color="auto"/>
            </w:tcBorders>
            <w:vAlign w:val="center"/>
          </w:tcPr>
          <w:p w14:paraId="6AF3783F" w14:textId="472F2818" w:rsidR="005B3508" w:rsidRPr="005B3508" w:rsidRDefault="005B3508" w:rsidP="005B3508">
            <w:pPr>
              <w:tabs>
                <w:tab w:val="left" w:pos="0"/>
              </w:tabs>
              <w:jc w:val="center"/>
              <w:rPr>
                <w:rFonts w:ascii="Arial" w:hAnsi="Arial" w:cs="Arial"/>
                <w:sz w:val="20"/>
                <w:szCs w:val="20"/>
              </w:rPr>
            </w:pPr>
          </w:p>
        </w:tc>
      </w:tr>
      <w:tr w:rsidR="005B3508" w:rsidRPr="005B3508" w14:paraId="18AAEC1D" w14:textId="77777777" w:rsidTr="005B3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530" w:type="dxa"/>
            <w:tcBorders>
              <w:top w:val="single" w:sz="4" w:space="0" w:color="auto"/>
              <w:left w:val="single" w:sz="4" w:space="0" w:color="auto"/>
              <w:bottom w:val="single" w:sz="4" w:space="0" w:color="auto"/>
              <w:right w:val="single" w:sz="4" w:space="0" w:color="auto"/>
            </w:tcBorders>
            <w:vAlign w:val="center"/>
          </w:tcPr>
          <w:p w14:paraId="02972464" w14:textId="77777777" w:rsidR="005B3508" w:rsidRPr="005B3508" w:rsidRDefault="005B3508" w:rsidP="00EE3F83">
            <w:pPr>
              <w:tabs>
                <w:tab w:val="left" w:pos="0"/>
              </w:tabs>
              <w:jc w:val="right"/>
              <w:rPr>
                <w:rFonts w:ascii="Arial" w:hAnsi="Arial" w:cs="Arial"/>
                <w:noProof/>
                <w:sz w:val="20"/>
                <w:szCs w:val="20"/>
                <w:lang w:eastAsia="en-GB"/>
              </w:rPr>
            </w:pPr>
          </w:p>
        </w:tc>
        <w:tc>
          <w:tcPr>
            <w:tcW w:w="4500" w:type="dxa"/>
            <w:tcBorders>
              <w:top w:val="single" w:sz="4" w:space="0" w:color="auto"/>
              <w:left w:val="single" w:sz="4" w:space="0" w:color="auto"/>
              <w:bottom w:val="single" w:sz="4" w:space="0" w:color="auto"/>
              <w:right w:val="single" w:sz="4" w:space="0" w:color="auto"/>
            </w:tcBorders>
            <w:vAlign w:val="center"/>
          </w:tcPr>
          <w:p w14:paraId="7B5BCF1D" w14:textId="77777777" w:rsidR="005B3508" w:rsidRPr="005B3508" w:rsidRDefault="005B3508" w:rsidP="00EE3F83">
            <w:pPr>
              <w:tabs>
                <w:tab w:val="left" w:pos="0"/>
              </w:tabs>
              <w:rPr>
                <w:rFonts w:ascii="Arial" w:hAnsi="Arial" w:cs="Arial"/>
                <w:noProof/>
                <w:sz w:val="20"/>
                <w:szCs w:val="20"/>
                <w:lang w:eastAsia="en-GB"/>
              </w:rPr>
            </w:pPr>
            <w:r w:rsidRPr="005B3508">
              <w:rPr>
                <w:rFonts w:ascii="Arial" w:eastAsia="Calibri" w:hAnsi="Arial" w:cs="Arial"/>
                <w:noProof/>
                <w:sz w:val="20"/>
                <w:szCs w:val="20"/>
                <w:lang w:eastAsia="en-GB"/>
              </w:rPr>
              <w:t>Missing</w:t>
            </w:r>
          </w:p>
        </w:tc>
        <w:tc>
          <w:tcPr>
            <w:tcW w:w="2880" w:type="dxa"/>
            <w:tcBorders>
              <w:top w:val="single" w:sz="4" w:space="0" w:color="auto"/>
              <w:left w:val="single" w:sz="4" w:space="0" w:color="auto"/>
              <w:bottom w:val="single" w:sz="4" w:space="0" w:color="auto"/>
              <w:right w:val="single" w:sz="4" w:space="0" w:color="auto"/>
            </w:tcBorders>
            <w:vAlign w:val="center"/>
          </w:tcPr>
          <w:p w14:paraId="0C2593FC" w14:textId="7721F11D" w:rsidR="005B3508" w:rsidRPr="005B3508" w:rsidRDefault="005B3508" w:rsidP="005B3508">
            <w:pPr>
              <w:tabs>
                <w:tab w:val="left" w:pos="0"/>
              </w:tabs>
              <w:jc w:val="center"/>
              <w:rPr>
                <w:rFonts w:ascii="Arial" w:hAnsi="Arial" w:cs="Arial"/>
                <w:sz w:val="20"/>
                <w:szCs w:val="20"/>
              </w:rPr>
            </w:pPr>
          </w:p>
        </w:tc>
      </w:tr>
    </w:tbl>
    <w:p w14:paraId="79ACD7B9" w14:textId="77777777" w:rsidR="005F5B83" w:rsidRDefault="005F5B83" w:rsidP="0030654D">
      <w:pPr>
        <w:rPr>
          <w:rFonts w:ascii="Arial" w:hAnsi="Arial" w:cs="Arial"/>
          <w:sz w:val="22"/>
          <w:szCs w:val="22"/>
        </w:rPr>
      </w:pPr>
    </w:p>
    <w:p w14:paraId="39700B89" w14:textId="77777777" w:rsidR="00953708" w:rsidRDefault="00953708" w:rsidP="0030654D">
      <w:pPr>
        <w:rPr>
          <w:rFonts w:ascii="Arial" w:hAnsi="Arial" w:cs="Arial"/>
          <w:sz w:val="22"/>
          <w:szCs w:val="22"/>
        </w:rPr>
      </w:pPr>
    </w:p>
    <w:p w14:paraId="6A515BCD" w14:textId="77777777" w:rsidR="00953708" w:rsidRDefault="00953708" w:rsidP="0030654D">
      <w:pPr>
        <w:rPr>
          <w:rFonts w:ascii="Arial" w:hAnsi="Arial" w:cs="Arial"/>
          <w:sz w:val="22"/>
          <w:szCs w:val="22"/>
        </w:rPr>
      </w:pPr>
    </w:p>
    <w:p w14:paraId="388B1D04" w14:textId="77777777" w:rsidR="00441887" w:rsidRDefault="00441887" w:rsidP="0030654D">
      <w:pPr>
        <w:rPr>
          <w:rFonts w:ascii="Arial" w:hAnsi="Arial" w:cs="Arial"/>
          <w:sz w:val="22"/>
          <w:szCs w:val="22"/>
        </w:rPr>
      </w:pPr>
    </w:p>
    <w:p w14:paraId="14781982" w14:textId="77777777" w:rsidR="00441887" w:rsidRDefault="00441887" w:rsidP="0030654D">
      <w:pPr>
        <w:rPr>
          <w:rFonts w:ascii="Arial" w:hAnsi="Arial" w:cs="Arial"/>
          <w:sz w:val="22"/>
          <w:szCs w:val="22"/>
        </w:rPr>
      </w:pPr>
    </w:p>
    <w:p w14:paraId="6D8DC667" w14:textId="77777777" w:rsidR="00441887" w:rsidRDefault="00441887" w:rsidP="0030654D">
      <w:pPr>
        <w:rPr>
          <w:rFonts w:ascii="Arial" w:hAnsi="Arial" w:cs="Arial"/>
          <w:sz w:val="22"/>
          <w:szCs w:val="22"/>
        </w:rPr>
        <w:sectPr w:rsidR="00441887" w:rsidSect="00AE4281">
          <w:pgSz w:w="12240" w:h="15840"/>
          <w:pgMar w:top="720" w:right="720" w:bottom="720" w:left="720" w:header="720" w:footer="720" w:gutter="0"/>
          <w:cols w:space="720"/>
          <w:docGrid w:linePitch="360"/>
        </w:sectPr>
      </w:pPr>
    </w:p>
    <w:p w14:paraId="6731019F" w14:textId="3095ED5F" w:rsidR="00953708" w:rsidRDefault="00953708" w:rsidP="0030654D">
      <w:pPr>
        <w:rPr>
          <w:rFonts w:ascii="Arial" w:hAnsi="Arial" w:cs="Arial"/>
          <w:b/>
          <w:bCs/>
          <w:sz w:val="22"/>
          <w:szCs w:val="22"/>
        </w:rPr>
      </w:pPr>
      <w:r w:rsidRPr="00953708">
        <w:rPr>
          <w:rFonts w:ascii="Arial" w:hAnsi="Arial" w:cs="Arial"/>
          <w:b/>
          <w:bCs/>
          <w:sz w:val="22"/>
          <w:szCs w:val="22"/>
        </w:rPr>
        <w:lastRenderedPageBreak/>
        <w:t xml:space="preserve">Table 1. Frequency distribution of ACE-IQ items among </w:t>
      </w:r>
      <w:r w:rsidRPr="00AE4281">
        <w:rPr>
          <w:rFonts w:ascii="Arial" w:hAnsi="Arial" w:cs="Arial"/>
          <w:b/>
          <w:sz w:val="22"/>
          <w:szCs w:val="22"/>
        </w:rPr>
        <w:t xml:space="preserve">AGYW ≥18 years </w:t>
      </w:r>
      <w:r>
        <w:rPr>
          <w:rFonts w:ascii="Arial" w:hAnsi="Arial" w:cs="Arial"/>
          <w:b/>
          <w:sz w:val="22"/>
          <w:szCs w:val="22"/>
        </w:rPr>
        <w:t xml:space="preserve">seeking contraception at retail pharmacies </w:t>
      </w:r>
      <w:r w:rsidRPr="00953708">
        <w:rPr>
          <w:rFonts w:ascii="Arial" w:hAnsi="Arial" w:cs="Arial"/>
          <w:b/>
          <w:bCs/>
          <w:sz w:val="22"/>
          <w:szCs w:val="22"/>
        </w:rPr>
        <w:t>(n=</w:t>
      </w:r>
      <w:r w:rsidRPr="00953708">
        <w:rPr>
          <w:rFonts w:ascii="Arial" w:hAnsi="Arial" w:cs="Arial"/>
          <w:b/>
          <w:bCs/>
          <w:sz w:val="22"/>
          <w:szCs w:val="22"/>
          <w:highlight w:val="yellow"/>
        </w:rPr>
        <w:t>XXX</w:t>
      </w:r>
      <w:r w:rsidRPr="00953708">
        <w:rPr>
          <w:rFonts w:ascii="Arial" w:hAnsi="Arial" w:cs="Arial"/>
          <w:b/>
          <w:bCs/>
          <w:sz w:val="22"/>
          <w:szCs w:val="22"/>
        </w:rPr>
        <w:t>)</w:t>
      </w:r>
    </w:p>
    <w:p w14:paraId="747C8CD9" w14:textId="77777777" w:rsidR="00953708" w:rsidRDefault="00953708" w:rsidP="0030654D">
      <w:pPr>
        <w:rPr>
          <w:rFonts w:ascii="Arial" w:hAnsi="Arial" w:cs="Arial"/>
          <w:b/>
          <w:bCs/>
          <w:sz w:val="22"/>
          <w:szCs w:val="22"/>
        </w:rPr>
      </w:pPr>
    </w:p>
    <w:tbl>
      <w:tblPr>
        <w:tblStyle w:val="TableGrid"/>
        <w:tblW w:w="0" w:type="auto"/>
        <w:tblInd w:w="-5" w:type="dxa"/>
        <w:tblLook w:val="04A0" w:firstRow="1" w:lastRow="0" w:firstColumn="1" w:lastColumn="0" w:noHBand="0" w:noVBand="1"/>
      </w:tblPr>
      <w:tblGrid>
        <w:gridCol w:w="3150"/>
        <w:gridCol w:w="9540"/>
        <w:gridCol w:w="720"/>
        <w:gridCol w:w="905"/>
      </w:tblGrid>
      <w:tr w:rsidR="00441887" w:rsidRPr="00441887" w14:paraId="07BA4C45" w14:textId="77777777" w:rsidTr="00441887">
        <w:trPr>
          <w:trHeight w:val="288"/>
        </w:trPr>
        <w:tc>
          <w:tcPr>
            <w:tcW w:w="3150" w:type="dxa"/>
            <w:tcBorders>
              <w:bottom w:val="single" w:sz="4" w:space="0" w:color="auto"/>
            </w:tcBorders>
            <w:vAlign w:val="center"/>
          </w:tcPr>
          <w:p w14:paraId="5C074E0E" w14:textId="77777777" w:rsidR="00953708" w:rsidRPr="00441887" w:rsidRDefault="00953708" w:rsidP="00441887">
            <w:pPr>
              <w:rPr>
                <w:rFonts w:ascii="Arial" w:hAnsi="Arial" w:cs="Arial"/>
                <w:sz w:val="20"/>
                <w:szCs w:val="20"/>
              </w:rPr>
            </w:pPr>
            <w:r w:rsidRPr="00441887">
              <w:rPr>
                <w:rFonts w:ascii="Arial" w:hAnsi="Arial" w:cs="Arial"/>
                <w:sz w:val="20"/>
                <w:szCs w:val="20"/>
              </w:rPr>
              <w:t>ACE Category</w:t>
            </w:r>
          </w:p>
        </w:tc>
        <w:tc>
          <w:tcPr>
            <w:tcW w:w="9540" w:type="dxa"/>
            <w:tcBorders>
              <w:bottom w:val="single" w:sz="4" w:space="0" w:color="auto"/>
            </w:tcBorders>
            <w:vAlign w:val="center"/>
          </w:tcPr>
          <w:p w14:paraId="1F4A6506" w14:textId="77777777" w:rsidR="00953708" w:rsidRPr="00441887" w:rsidRDefault="00953708" w:rsidP="00441887">
            <w:pPr>
              <w:rPr>
                <w:rFonts w:ascii="Arial" w:hAnsi="Arial" w:cs="Arial"/>
                <w:sz w:val="20"/>
                <w:szCs w:val="20"/>
              </w:rPr>
            </w:pPr>
            <w:r w:rsidRPr="00441887">
              <w:rPr>
                <w:rFonts w:ascii="Arial" w:hAnsi="Arial" w:cs="Arial"/>
                <w:sz w:val="20"/>
                <w:szCs w:val="20"/>
              </w:rPr>
              <w:t>Type of ACE</w:t>
            </w:r>
          </w:p>
        </w:tc>
        <w:tc>
          <w:tcPr>
            <w:tcW w:w="720" w:type="dxa"/>
            <w:tcBorders>
              <w:bottom w:val="single" w:sz="4" w:space="0" w:color="auto"/>
            </w:tcBorders>
            <w:vAlign w:val="center"/>
          </w:tcPr>
          <w:p w14:paraId="04126D47" w14:textId="10C1D776" w:rsidR="00953708" w:rsidRPr="00441887" w:rsidRDefault="00953708" w:rsidP="00441887">
            <w:pPr>
              <w:jc w:val="center"/>
              <w:rPr>
                <w:rFonts w:ascii="Arial" w:hAnsi="Arial" w:cs="Arial"/>
                <w:sz w:val="20"/>
                <w:szCs w:val="20"/>
              </w:rPr>
            </w:pPr>
            <w:r w:rsidRPr="00441887">
              <w:rPr>
                <w:rFonts w:ascii="Arial" w:hAnsi="Arial" w:cs="Arial"/>
                <w:sz w:val="20"/>
                <w:szCs w:val="20"/>
              </w:rPr>
              <w:t>N</w:t>
            </w:r>
          </w:p>
        </w:tc>
        <w:tc>
          <w:tcPr>
            <w:tcW w:w="905" w:type="dxa"/>
            <w:tcBorders>
              <w:bottom w:val="single" w:sz="4" w:space="0" w:color="auto"/>
            </w:tcBorders>
            <w:vAlign w:val="center"/>
          </w:tcPr>
          <w:p w14:paraId="51F6E4F4" w14:textId="5D439AA4" w:rsidR="00953708" w:rsidRPr="00441887" w:rsidRDefault="00953708" w:rsidP="00441887">
            <w:pPr>
              <w:jc w:val="center"/>
              <w:rPr>
                <w:rFonts w:ascii="Arial" w:hAnsi="Arial" w:cs="Arial"/>
                <w:sz w:val="20"/>
                <w:szCs w:val="20"/>
              </w:rPr>
            </w:pPr>
            <w:r w:rsidRPr="00441887">
              <w:rPr>
                <w:rFonts w:ascii="Arial" w:hAnsi="Arial" w:cs="Arial"/>
                <w:sz w:val="20"/>
                <w:szCs w:val="20"/>
              </w:rPr>
              <w:t>%</w:t>
            </w:r>
          </w:p>
        </w:tc>
      </w:tr>
      <w:tr w:rsidR="00441887" w:rsidRPr="00441887" w14:paraId="30982EAE" w14:textId="77777777" w:rsidTr="00441887">
        <w:trPr>
          <w:trHeight w:val="288"/>
        </w:trPr>
        <w:tc>
          <w:tcPr>
            <w:tcW w:w="3150" w:type="dxa"/>
            <w:tcBorders>
              <w:bottom w:val="nil"/>
            </w:tcBorders>
            <w:vAlign w:val="center"/>
          </w:tcPr>
          <w:p w14:paraId="110CAE90" w14:textId="77777777" w:rsidR="00953708" w:rsidRPr="00441887" w:rsidRDefault="00953708" w:rsidP="00441887">
            <w:pPr>
              <w:rPr>
                <w:rFonts w:ascii="Arial" w:hAnsi="Arial" w:cs="Arial"/>
                <w:sz w:val="20"/>
                <w:szCs w:val="20"/>
              </w:rPr>
            </w:pPr>
            <w:r w:rsidRPr="00441887">
              <w:rPr>
                <w:rFonts w:ascii="Arial" w:hAnsi="Arial" w:cs="Arial"/>
                <w:sz w:val="20"/>
                <w:szCs w:val="20"/>
              </w:rPr>
              <w:t>Physical abuse</w:t>
            </w:r>
          </w:p>
        </w:tc>
        <w:tc>
          <w:tcPr>
            <w:tcW w:w="9540" w:type="dxa"/>
            <w:tcBorders>
              <w:bottom w:val="nil"/>
            </w:tcBorders>
            <w:vAlign w:val="center"/>
          </w:tcPr>
          <w:p w14:paraId="1FDB3150" w14:textId="2045902A" w:rsidR="00953708" w:rsidRPr="00441887" w:rsidRDefault="00953708" w:rsidP="00441887">
            <w:pPr>
              <w:rPr>
                <w:rFonts w:ascii="Arial" w:hAnsi="Arial" w:cs="Arial"/>
                <w:sz w:val="20"/>
                <w:szCs w:val="20"/>
              </w:rPr>
            </w:pPr>
            <w:r w:rsidRPr="00441887">
              <w:rPr>
                <w:rFonts w:ascii="Arial" w:hAnsi="Arial" w:cs="Arial"/>
                <w:sz w:val="20"/>
                <w:szCs w:val="20"/>
              </w:rPr>
              <w:t xml:space="preserve">A3) Did a parent, guardian or other household member spank, slap, kick, punch or beat you up? </w:t>
            </w:r>
          </w:p>
        </w:tc>
        <w:tc>
          <w:tcPr>
            <w:tcW w:w="720" w:type="dxa"/>
            <w:tcBorders>
              <w:bottom w:val="nil"/>
            </w:tcBorders>
            <w:vAlign w:val="center"/>
          </w:tcPr>
          <w:p w14:paraId="36FF9A03" w14:textId="14A984D1"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06C437AA" w14:textId="77777777" w:rsidR="00953708" w:rsidRPr="00441887" w:rsidRDefault="00953708" w:rsidP="00441887">
            <w:pPr>
              <w:jc w:val="center"/>
              <w:rPr>
                <w:rFonts w:ascii="Arial" w:hAnsi="Arial" w:cs="Arial"/>
                <w:sz w:val="20"/>
                <w:szCs w:val="20"/>
              </w:rPr>
            </w:pPr>
          </w:p>
        </w:tc>
      </w:tr>
      <w:tr w:rsidR="00953708" w:rsidRPr="00441887" w14:paraId="042EE2C0" w14:textId="77777777" w:rsidTr="00441887">
        <w:trPr>
          <w:trHeight w:val="288"/>
        </w:trPr>
        <w:tc>
          <w:tcPr>
            <w:tcW w:w="3150" w:type="dxa"/>
            <w:tcBorders>
              <w:top w:val="nil"/>
              <w:bottom w:val="single" w:sz="4" w:space="0" w:color="auto"/>
            </w:tcBorders>
            <w:vAlign w:val="center"/>
          </w:tcPr>
          <w:p w14:paraId="2151A0A4" w14:textId="77777777" w:rsidR="00953708" w:rsidRPr="00441887" w:rsidRDefault="00953708" w:rsidP="00441887">
            <w:pPr>
              <w:rPr>
                <w:rFonts w:ascii="Arial" w:hAnsi="Arial" w:cs="Arial"/>
                <w:sz w:val="20"/>
                <w:szCs w:val="20"/>
              </w:rPr>
            </w:pPr>
          </w:p>
        </w:tc>
        <w:tc>
          <w:tcPr>
            <w:tcW w:w="9540" w:type="dxa"/>
            <w:tcBorders>
              <w:top w:val="nil"/>
              <w:bottom w:val="single" w:sz="4" w:space="0" w:color="auto"/>
            </w:tcBorders>
            <w:vAlign w:val="center"/>
          </w:tcPr>
          <w:p w14:paraId="538C6E65" w14:textId="40B88D8B" w:rsidR="00953708" w:rsidRPr="00441887" w:rsidRDefault="00953708" w:rsidP="00441887">
            <w:pPr>
              <w:rPr>
                <w:rFonts w:ascii="Arial" w:hAnsi="Arial" w:cs="Arial"/>
                <w:sz w:val="20"/>
                <w:szCs w:val="20"/>
              </w:rPr>
            </w:pPr>
            <w:r w:rsidRPr="00441887">
              <w:rPr>
                <w:rFonts w:ascii="Arial" w:hAnsi="Arial" w:cs="Arial"/>
                <w:sz w:val="20"/>
                <w:szCs w:val="20"/>
              </w:rPr>
              <w:t xml:space="preserve">A4) Did a parent, guardian or other household member hit or cut you with an object, such as a stick (or cane), bottle, club, knife, whip </w:t>
            </w:r>
            <w:proofErr w:type="spellStart"/>
            <w:r w:rsidRPr="00441887">
              <w:rPr>
                <w:rFonts w:ascii="Arial" w:hAnsi="Arial" w:cs="Arial"/>
                <w:sz w:val="20"/>
                <w:szCs w:val="20"/>
              </w:rPr>
              <w:t>etc</w:t>
            </w:r>
            <w:proofErr w:type="spellEnd"/>
            <w:r w:rsidRPr="00441887">
              <w:rPr>
                <w:rFonts w:ascii="Arial" w:hAnsi="Arial" w:cs="Arial"/>
                <w:sz w:val="20"/>
                <w:szCs w:val="20"/>
              </w:rPr>
              <w:t>?</w:t>
            </w:r>
          </w:p>
        </w:tc>
        <w:tc>
          <w:tcPr>
            <w:tcW w:w="720" w:type="dxa"/>
            <w:tcBorders>
              <w:top w:val="nil"/>
              <w:bottom w:val="single" w:sz="4" w:space="0" w:color="auto"/>
            </w:tcBorders>
            <w:vAlign w:val="center"/>
          </w:tcPr>
          <w:p w14:paraId="4D740915" w14:textId="77777777" w:rsidR="00953708" w:rsidRPr="00441887" w:rsidRDefault="00953708" w:rsidP="00441887">
            <w:pPr>
              <w:jc w:val="center"/>
              <w:rPr>
                <w:rFonts w:ascii="Arial" w:hAnsi="Arial" w:cs="Arial"/>
                <w:sz w:val="20"/>
                <w:szCs w:val="20"/>
              </w:rPr>
            </w:pPr>
          </w:p>
        </w:tc>
        <w:tc>
          <w:tcPr>
            <w:tcW w:w="905" w:type="dxa"/>
            <w:tcBorders>
              <w:top w:val="nil"/>
              <w:bottom w:val="single" w:sz="4" w:space="0" w:color="auto"/>
            </w:tcBorders>
            <w:vAlign w:val="center"/>
          </w:tcPr>
          <w:p w14:paraId="778D5626" w14:textId="77777777" w:rsidR="00953708" w:rsidRPr="00441887" w:rsidRDefault="00953708" w:rsidP="00441887">
            <w:pPr>
              <w:jc w:val="center"/>
              <w:rPr>
                <w:rFonts w:ascii="Arial" w:hAnsi="Arial" w:cs="Arial"/>
                <w:sz w:val="20"/>
                <w:szCs w:val="20"/>
              </w:rPr>
            </w:pPr>
          </w:p>
        </w:tc>
      </w:tr>
      <w:tr w:rsidR="00441887" w:rsidRPr="00441887" w14:paraId="1B844364" w14:textId="77777777" w:rsidTr="00441887">
        <w:trPr>
          <w:trHeight w:val="288"/>
        </w:trPr>
        <w:tc>
          <w:tcPr>
            <w:tcW w:w="3150" w:type="dxa"/>
            <w:tcBorders>
              <w:bottom w:val="nil"/>
            </w:tcBorders>
            <w:vAlign w:val="center"/>
          </w:tcPr>
          <w:p w14:paraId="59438C58" w14:textId="77777777" w:rsidR="00953708" w:rsidRPr="00441887" w:rsidRDefault="00953708" w:rsidP="00441887">
            <w:pPr>
              <w:rPr>
                <w:rFonts w:ascii="Arial" w:hAnsi="Arial" w:cs="Arial"/>
                <w:sz w:val="20"/>
                <w:szCs w:val="20"/>
              </w:rPr>
            </w:pPr>
            <w:r w:rsidRPr="00441887">
              <w:rPr>
                <w:rFonts w:ascii="Arial" w:hAnsi="Arial" w:cs="Arial"/>
                <w:sz w:val="20"/>
                <w:szCs w:val="20"/>
              </w:rPr>
              <w:t>Emotional Abuse</w:t>
            </w:r>
          </w:p>
        </w:tc>
        <w:tc>
          <w:tcPr>
            <w:tcW w:w="9540" w:type="dxa"/>
            <w:tcBorders>
              <w:bottom w:val="nil"/>
            </w:tcBorders>
            <w:vAlign w:val="center"/>
          </w:tcPr>
          <w:p w14:paraId="3DABD636" w14:textId="7A8261F9" w:rsidR="00953708" w:rsidRPr="00441887" w:rsidRDefault="00953708" w:rsidP="00441887">
            <w:pPr>
              <w:rPr>
                <w:rFonts w:ascii="Arial" w:hAnsi="Arial" w:cs="Arial"/>
                <w:sz w:val="20"/>
                <w:szCs w:val="20"/>
              </w:rPr>
            </w:pPr>
            <w:r w:rsidRPr="00441887">
              <w:rPr>
                <w:rFonts w:ascii="Arial" w:hAnsi="Arial" w:cs="Arial"/>
                <w:sz w:val="20"/>
                <w:szCs w:val="20"/>
              </w:rPr>
              <w:t>A1) Did a parent, guardian or other household member yell, scream or swear at you, insult or humiliate you?</w:t>
            </w:r>
          </w:p>
        </w:tc>
        <w:tc>
          <w:tcPr>
            <w:tcW w:w="720" w:type="dxa"/>
            <w:tcBorders>
              <w:bottom w:val="nil"/>
            </w:tcBorders>
            <w:vAlign w:val="center"/>
          </w:tcPr>
          <w:p w14:paraId="0445A56B"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7EE7BE80" w14:textId="77777777" w:rsidR="00953708" w:rsidRPr="00441887" w:rsidRDefault="00953708" w:rsidP="00441887">
            <w:pPr>
              <w:jc w:val="center"/>
              <w:rPr>
                <w:rFonts w:ascii="Arial" w:hAnsi="Arial" w:cs="Arial"/>
                <w:sz w:val="20"/>
                <w:szCs w:val="20"/>
              </w:rPr>
            </w:pPr>
          </w:p>
        </w:tc>
      </w:tr>
      <w:tr w:rsidR="00953708" w:rsidRPr="00441887" w14:paraId="412B5DC8" w14:textId="77777777" w:rsidTr="00441887">
        <w:trPr>
          <w:trHeight w:val="288"/>
        </w:trPr>
        <w:tc>
          <w:tcPr>
            <w:tcW w:w="3150" w:type="dxa"/>
            <w:tcBorders>
              <w:top w:val="nil"/>
              <w:bottom w:val="single" w:sz="4" w:space="0" w:color="auto"/>
            </w:tcBorders>
            <w:vAlign w:val="center"/>
          </w:tcPr>
          <w:p w14:paraId="1161C532" w14:textId="77777777" w:rsidR="00953708" w:rsidRPr="00441887" w:rsidRDefault="00953708" w:rsidP="00441887">
            <w:pPr>
              <w:rPr>
                <w:rFonts w:ascii="Arial" w:hAnsi="Arial" w:cs="Arial"/>
                <w:sz w:val="20"/>
                <w:szCs w:val="20"/>
              </w:rPr>
            </w:pPr>
          </w:p>
        </w:tc>
        <w:tc>
          <w:tcPr>
            <w:tcW w:w="9540" w:type="dxa"/>
            <w:tcBorders>
              <w:top w:val="nil"/>
              <w:bottom w:val="single" w:sz="4" w:space="0" w:color="auto"/>
            </w:tcBorders>
            <w:vAlign w:val="center"/>
          </w:tcPr>
          <w:p w14:paraId="6ED6D059" w14:textId="2D4E1FD8" w:rsidR="00953708" w:rsidRPr="00441887" w:rsidRDefault="00953708" w:rsidP="00441887">
            <w:pPr>
              <w:rPr>
                <w:rFonts w:ascii="Arial" w:hAnsi="Arial" w:cs="Arial"/>
                <w:sz w:val="20"/>
                <w:szCs w:val="20"/>
              </w:rPr>
            </w:pPr>
            <w:r w:rsidRPr="00441887">
              <w:rPr>
                <w:rFonts w:ascii="Arial" w:hAnsi="Arial" w:cs="Arial"/>
                <w:sz w:val="20"/>
                <w:szCs w:val="20"/>
              </w:rPr>
              <w:t>A2) Did a parent, guardian or other household member threaten to, or actually, abandon you or throw you out of the house?</w:t>
            </w:r>
          </w:p>
        </w:tc>
        <w:tc>
          <w:tcPr>
            <w:tcW w:w="720" w:type="dxa"/>
            <w:tcBorders>
              <w:top w:val="nil"/>
              <w:bottom w:val="single" w:sz="4" w:space="0" w:color="auto"/>
            </w:tcBorders>
            <w:vAlign w:val="center"/>
          </w:tcPr>
          <w:p w14:paraId="4203E795" w14:textId="77777777" w:rsidR="00953708" w:rsidRPr="00441887" w:rsidRDefault="00953708" w:rsidP="00441887">
            <w:pPr>
              <w:jc w:val="center"/>
              <w:rPr>
                <w:rFonts w:ascii="Arial" w:hAnsi="Arial" w:cs="Arial"/>
                <w:sz w:val="20"/>
                <w:szCs w:val="20"/>
              </w:rPr>
            </w:pPr>
          </w:p>
        </w:tc>
        <w:tc>
          <w:tcPr>
            <w:tcW w:w="905" w:type="dxa"/>
            <w:tcBorders>
              <w:top w:val="nil"/>
              <w:bottom w:val="single" w:sz="4" w:space="0" w:color="auto"/>
            </w:tcBorders>
            <w:vAlign w:val="center"/>
          </w:tcPr>
          <w:p w14:paraId="2AD825B5" w14:textId="77777777" w:rsidR="00953708" w:rsidRPr="00441887" w:rsidRDefault="00953708" w:rsidP="00441887">
            <w:pPr>
              <w:jc w:val="center"/>
              <w:rPr>
                <w:rFonts w:ascii="Arial" w:hAnsi="Arial" w:cs="Arial"/>
                <w:sz w:val="20"/>
                <w:szCs w:val="20"/>
              </w:rPr>
            </w:pPr>
          </w:p>
        </w:tc>
      </w:tr>
      <w:tr w:rsidR="00441887" w:rsidRPr="00441887" w14:paraId="596B66EC" w14:textId="77777777" w:rsidTr="00441887">
        <w:trPr>
          <w:trHeight w:val="288"/>
        </w:trPr>
        <w:tc>
          <w:tcPr>
            <w:tcW w:w="3150" w:type="dxa"/>
            <w:tcBorders>
              <w:bottom w:val="nil"/>
            </w:tcBorders>
            <w:vAlign w:val="center"/>
          </w:tcPr>
          <w:p w14:paraId="3C1A15CA" w14:textId="77777777" w:rsidR="00953708" w:rsidRPr="00441887" w:rsidRDefault="00953708" w:rsidP="00441887">
            <w:pPr>
              <w:rPr>
                <w:rFonts w:ascii="Arial" w:hAnsi="Arial" w:cs="Arial"/>
                <w:sz w:val="20"/>
                <w:szCs w:val="20"/>
              </w:rPr>
            </w:pPr>
            <w:r w:rsidRPr="00441887">
              <w:rPr>
                <w:rFonts w:ascii="Arial" w:hAnsi="Arial" w:cs="Arial"/>
                <w:sz w:val="20"/>
                <w:szCs w:val="20"/>
              </w:rPr>
              <w:t>Contact sexual abuse</w:t>
            </w:r>
          </w:p>
        </w:tc>
        <w:tc>
          <w:tcPr>
            <w:tcW w:w="9540" w:type="dxa"/>
            <w:tcBorders>
              <w:bottom w:val="nil"/>
            </w:tcBorders>
            <w:vAlign w:val="center"/>
          </w:tcPr>
          <w:p w14:paraId="68B900AD" w14:textId="46D57A6B" w:rsidR="00953708" w:rsidRPr="00441887" w:rsidRDefault="00953708" w:rsidP="00441887">
            <w:pPr>
              <w:rPr>
                <w:rFonts w:ascii="Arial" w:hAnsi="Arial" w:cs="Arial"/>
                <w:sz w:val="20"/>
                <w:szCs w:val="20"/>
              </w:rPr>
            </w:pPr>
            <w:r w:rsidRPr="00441887">
              <w:rPr>
                <w:rFonts w:ascii="Arial" w:hAnsi="Arial" w:cs="Arial"/>
                <w:sz w:val="20"/>
                <w:szCs w:val="20"/>
              </w:rPr>
              <w:t>A5) Did someone touch or fondle you in a sexual way when you did not want them to?</w:t>
            </w:r>
          </w:p>
        </w:tc>
        <w:tc>
          <w:tcPr>
            <w:tcW w:w="720" w:type="dxa"/>
            <w:tcBorders>
              <w:bottom w:val="nil"/>
            </w:tcBorders>
            <w:vAlign w:val="center"/>
          </w:tcPr>
          <w:p w14:paraId="1C5BCF02"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09213142" w14:textId="77777777" w:rsidR="00953708" w:rsidRPr="00441887" w:rsidRDefault="00953708" w:rsidP="00441887">
            <w:pPr>
              <w:jc w:val="center"/>
              <w:rPr>
                <w:rFonts w:ascii="Arial" w:hAnsi="Arial" w:cs="Arial"/>
                <w:sz w:val="20"/>
                <w:szCs w:val="20"/>
              </w:rPr>
            </w:pPr>
          </w:p>
        </w:tc>
      </w:tr>
      <w:tr w:rsidR="00953708" w:rsidRPr="00441887" w14:paraId="4AA266A5" w14:textId="77777777" w:rsidTr="00441887">
        <w:trPr>
          <w:trHeight w:val="288"/>
        </w:trPr>
        <w:tc>
          <w:tcPr>
            <w:tcW w:w="3150" w:type="dxa"/>
            <w:tcBorders>
              <w:top w:val="nil"/>
              <w:bottom w:val="nil"/>
            </w:tcBorders>
            <w:vAlign w:val="center"/>
          </w:tcPr>
          <w:p w14:paraId="12F8262A" w14:textId="77777777" w:rsidR="00953708" w:rsidRPr="00441887" w:rsidRDefault="00953708" w:rsidP="00441887">
            <w:pPr>
              <w:rPr>
                <w:rFonts w:ascii="Arial" w:hAnsi="Arial" w:cs="Arial"/>
                <w:sz w:val="20"/>
                <w:szCs w:val="20"/>
              </w:rPr>
            </w:pPr>
          </w:p>
        </w:tc>
        <w:tc>
          <w:tcPr>
            <w:tcW w:w="9540" w:type="dxa"/>
            <w:tcBorders>
              <w:top w:val="nil"/>
              <w:bottom w:val="nil"/>
            </w:tcBorders>
            <w:vAlign w:val="center"/>
          </w:tcPr>
          <w:p w14:paraId="54DCD6D9" w14:textId="279B051A" w:rsidR="00953708" w:rsidRPr="00441887" w:rsidRDefault="00953708" w:rsidP="00441887">
            <w:pPr>
              <w:rPr>
                <w:rFonts w:ascii="Arial" w:hAnsi="Arial" w:cs="Arial"/>
                <w:sz w:val="20"/>
                <w:szCs w:val="20"/>
              </w:rPr>
            </w:pPr>
            <w:r w:rsidRPr="00441887">
              <w:rPr>
                <w:rFonts w:ascii="Arial" w:hAnsi="Arial" w:cs="Arial"/>
                <w:sz w:val="20"/>
                <w:szCs w:val="20"/>
              </w:rPr>
              <w:t>A6) Did someone make you touch their body in a sexual way when you did not want them to?</w:t>
            </w:r>
          </w:p>
        </w:tc>
        <w:tc>
          <w:tcPr>
            <w:tcW w:w="720" w:type="dxa"/>
            <w:tcBorders>
              <w:top w:val="nil"/>
              <w:bottom w:val="nil"/>
            </w:tcBorders>
            <w:vAlign w:val="center"/>
          </w:tcPr>
          <w:p w14:paraId="372B2883" w14:textId="77777777" w:rsidR="00953708" w:rsidRPr="00441887" w:rsidRDefault="00953708" w:rsidP="00441887">
            <w:pPr>
              <w:jc w:val="center"/>
              <w:rPr>
                <w:rFonts w:ascii="Arial" w:hAnsi="Arial" w:cs="Arial"/>
                <w:sz w:val="20"/>
                <w:szCs w:val="20"/>
              </w:rPr>
            </w:pPr>
          </w:p>
        </w:tc>
        <w:tc>
          <w:tcPr>
            <w:tcW w:w="905" w:type="dxa"/>
            <w:tcBorders>
              <w:top w:val="nil"/>
              <w:bottom w:val="nil"/>
            </w:tcBorders>
            <w:vAlign w:val="center"/>
          </w:tcPr>
          <w:p w14:paraId="0DBDEFBA" w14:textId="77777777" w:rsidR="00953708" w:rsidRPr="00441887" w:rsidRDefault="00953708" w:rsidP="00441887">
            <w:pPr>
              <w:jc w:val="center"/>
              <w:rPr>
                <w:rFonts w:ascii="Arial" w:hAnsi="Arial" w:cs="Arial"/>
                <w:sz w:val="20"/>
                <w:szCs w:val="20"/>
              </w:rPr>
            </w:pPr>
          </w:p>
        </w:tc>
      </w:tr>
      <w:tr w:rsidR="00953708" w:rsidRPr="00441887" w14:paraId="528436B1" w14:textId="77777777" w:rsidTr="00441887">
        <w:trPr>
          <w:trHeight w:val="288"/>
        </w:trPr>
        <w:tc>
          <w:tcPr>
            <w:tcW w:w="3150" w:type="dxa"/>
            <w:tcBorders>
              <w:top w:val="nil"/>
              <w:bottom w:val="nil"/>
            </w:tcBorders>
            <w:vAlign w:val="center"/>
          </w:tcPr>
          <w:p w14:paraId="1FCC2A99" w14:textId="77777777" w:rsidR="00953708" w:rsidRPr="00441887" w:rsidRDefault="00953708" w:rsidP="00441887">
            <w:pPr>
              <w:rPr>
                <w:rFonts w:ascii="Arial" w:hAnsi="Arial" w:cs="Arial"/>
                <w:sz w:val="20"/>
                <w:szCs w:val="20"/>
              </w:rPr>
            </w:pPr>
          </w:p>
        </w:tc>
        <w:tc>
          <w:tcPr>
            <w:tcW w:w="9540" w:type="dxa"/>
            <w:tcBorders>
              <w:top w:val="nil"/>
              <w:bottom w:val="nil"/>
            </w:tcBorders>
            <w:vAlign w:val="center"/>
          </w:tcPr>
          <w:p w14:paraId="768AFC28" w14:textId="7A9ED2FE" w:rsidR="00953708" w:rsidRPr="00441887" w:rsidRDefault="00953708" w:rsidP="00441887">
            <w:pPr>
              <w:rPr>
                <w:rFonts w:ascii="Arial" w:hAnsi="Arial" w:cs="Arial"/>
                <w:sz w:val="20"/>
                <w:szCs w:val="20"/>
              </w:rPr>
            </w:pPr>
            <w:r w:rsidRPr="00441887">
              <w:rPr>
                <w:rFonts w:ascii="Arial" w:hAnsi="Arial" w:cs="Arial"/>
                <w:sz w:val="20"/>
                <w:szCs w:val="20"/>
              </w:rPr>
              <w:t>A7) Did someone attempt oral, anal, or vaginal intercourse with you when you did not want them to?</w:t>
            </w:r>
          </w:p>
        </w:tc>
        <w:tc>
          <w:tcPr>
            <w:tcW w:w="720" w:type="dxa"/>
            <w:tcBorders>
              <w:top w:val="nil"/>
              <w:bottom w:val="nil"/>
            </w:tcBorders>
            <w:vAlign w:val="center"/>
          </w:tcPr>
          <w:p w14:paraId="4CF87CCC" w14:textId="77777777" w:rsidR="00953708" w:rsidRPr="00441887" w:rsidRDefault="00953708" w:rsidP="00441887">
            <w:pPr>
              <w:jc w:val="center"/>
              <w:rPr>
                <w:rFonts w:ascii="Arial" w:hAnsi="Arial" w:cs="Arial"/>
                <w:sz w:val="20"/>
                <w:szCs w:val="20"/>
              </w:rPr>
            </w:pPr>
          </w:p>
        </w:tc>
        <w:tc>
          <w:tcPr>
            <w:tcW w:w="905" w:type="dxa"/>
            <w:tcBorders>
              <w:top w:val="nil"/>
              <w:bottom w:val="nil"/>
            </w:tcBorders>
            <w:vAlign w:val="center"/>
          </w:tcPr>
          <w:p w14:paraId="73D87818" w14:textId="77777777" w:rsidR="00953708" w:rsidRPr="00441887" w:rsidRDefault="00953708" w:rsidP="00441887">
            <w:pPr>
              <w:jc w:val="center"/>
              <w:rPr>
                <w:rFonts w:ascii="Arial" w:hAnsi="Arial" w:cs="Arial"/>
                <w:sz w:val="20"/>
                <w:szCs w:val="20"/>
              </w:rPr>
            </w:pPr>
          </w:p>
        </w:tc>
      </w:tr>
      <w:tr w:rsidR="00953708" w:rsidRPr="00441887" w14:paraId="3C87F6BA" w14:textId="77777777" w:rsidTr="00441887">
        <w:trPr>
          <w:trHeight w:val="288"/>
        </w:trPr>
        <w:tc>
          <w:tcPr>
            <w:tcW w:w="3150" w:type="dxa"/>
            <w:tcBorders>
              <w:top w:val="nil"/>
            </w:tcBorders>
            <w:vAlign w:val="center"/>
          </w:tcPr>
          <w:p w14:paraId="1AFD093A" w14:textId="77777777" w:rsidR="00953708" w:rsidRPr="00441887" w:rsidRDefault="00953708" w:rsidP="00441887">
            <w:pPr>
              <w:rPr>
                <w:rFonts w:ascii="Arial" w:hAnsi="Arial" w:cs="Arial"/>
                <w:sz w:val="20"/>
                <w:szCs w:val="20"/>
              </w:rPr>
            </w:pPr>
          </w:p>
        </w:tc>
        <w:tc>
          <w:tcPr>
            <w:tcW w:w="9540" w:type="dxa"/>
            <w:tcBorders>
              <w:top w:val="nil"/>
            </w:tcBorders>
            <w:vAlign w:val="center"/>
          </w:tcPr>
          <w:p w14:paraId="7857B994" w14:textId="6AD61EF5" w:rsidR="00953708" w:rsidRPr="00441887" w:rsidRDefault="00953708" w:rsidP="00441887">
            <w:pPr>
              <w:rPr>
                <w:rFonts w:ascii="Arial" w:hAnsi="Arial" w:cs="Arial"/>
                <w:sz w:val="20"/>
                <w:szCs w:val="20"/>
              </w:rPr>
            </w:pPr>
            <w:r w:rsidRPr="00441887">
              <w:rPr>
                <w:rFonts w:ascii="Arial" w:hAnsi="Arial" w:cs="Arial"/>
                <w:sz w:val="20"/>
                <w:szCs w:val="20"/>
              </w:rPr>
              <w:t>A8)</w:t>
            </w:r>
            <w:ins w:id="713" w:author="Jillian Pintye" w:date="2025-05-20T22:25:00Z">
              <w:r w:rsidR="00A33ABE">
                <w:rPr>
                  <w:rFonts w:ascii="Arial" w:hAnsi="Arial" w:cs="Arial"/>
                  <w:sz w:val="20"/>
                  <w:szCs w:val="20"/>
                </w:rPr>
                <w:t xml:space="preserve"> </w:t>
              </w:r>
            </w:ins>
            <w:r w:rsidRPr="00441887">
              <w:rPr>
                <w:rFonts w:ascii="Arial" w:hAnsi="Arial" w:cs="Arial"/>
                <w:sz w:val="20"/>
                <w:szCs w:val="20"/>
              </w:rPr>
              <w:t>Did someone actually have oral, anal, or vaginal intercourse with you when you did not want them to?</w:t>
            </w:r>
          </w:p>
        </w:tc>
        <w:tc>
          <w:tcPr>
            <w:tcW w:w="720" w:type="dxa"/>
            <w:tcBorders>
              <w:top w:val="nil"/>
            </w:tcBorders>
            <w:vAlign w:val="center"/>
          </w:tcPr>
          <w:p w14:paraId="587755DB" w14:textId="77777777" w:rsidR="00953708" w:rsidRPr="00441887" w:rsidRDefault="00953708" w:rsidP="00441887">
            <w:pPr>
              <w:jc w:val="center"/>
              <w:rPr>
                <w:rFonts w:ascii="Arial" w:hAnsi="Arial" w:cs="Arial"/>
                <w:sz w:val="20"/>
                <w:szCs w:val="20"/>
              </w:rPr>
            </w:pPr>
          </w:p>
        </w:tc>
        <w:tc>
          <w:tcPr>
            <w:tcW w:w="905" w:type="dxa"/>
            <w:tcBorders>
              <w:top w:val="nil"/>
            </w:tcBorders>
            <w:vAlign w:val="center"/>
          </w:tcPr>
          <w:p w14:paraId="75258C65" w14:textId="77777777" w:rsidR="00953708" w:rsidRPr="00441887" w:rsidRDefault="00953708" w:rsidP="00441887">
            <w:pPr>
              <w:jc w:val="center"/>
              <w:rPr>
                <w:rFonts w:ascii="Arial" w:hAnsi="Arial" w:cs="Arial"/>
                <w:sz w:val="20"/>
                <w:szCs w:val="20"/>
              </w:rPr>
            </w:pPr>
          </w:p>
        </w:tc>
      </w:tr>
      <w:tr w:rsidR="00441887" w:rsidRPr="00441887" w14:paraId="1393C450" w14:textId="77777777" w:rsidTr="00441887">
        <w:trPr>
          <w:trHeight w:val="288"/>
        </w:trPr>
        <w:tc>
          <w:tcPr>
            <w:tcW w:w="3150" w:type="dxa"/>
            <w:vAlign w:val="center"/>
          </w:tcPr>
          <w:p w14:paraId="0858638C" w14:textId="77777777" w:rsidR="00953708" w:rsidRPr="00441887" w:rsidRDefault="00953708" w:rsidP="00441887">
            <w:pPr>
              <w:rPr>
                <w:rFonts w:ascii="Arial" w:hAnsi="Arial" w:cs="Arial"/>
                <w:sz w:val="20"/>
                <w:szCs w:val="20"/>
              </w:rPr>
            </w:pPr>
            <w:r w:rsidRPr="00441887">
              <w:rPr>
                <w:rFonts w:ascii="Arial" w:hAnsi="Arial" w:cs="Arial"/>
                <w:sz w:val="20"/>
                <w:szCs w:val="20"/>
              </w:rPr>
              <w:t>Alcohol and/or drug abuser in the household</w:t>
            </w:r>
          </w:p>
        </w:tc>
        <w:tc>
          <w:tcPr>
            <w:tcW w:w="9540" w:type="dxa"/>
            <w:vAlign w:val="center"/>
          </w:tcPr>
          <w:p w14:paraId="41EFB658" w14:textId="77777777" w:rsidR="00953708" w:rsidRPr="00441887" w:rsidRDefault="00953708" w:rsidP="00441887">
            <w:pPr>
              <w:rPr>
                <w:rFonts w:ascii="Arial" w:hAnsi="Arial" w:cs="Arial"/>
                <w:sz w:val="20"/>
                <w:szCs w:val="20"/>
              </w:rPr>
            </w:pPr>
            <w:r w:rsidRPr="00441887">
              <w:rPr>
                <w:rFonts w:ascii="Arial" w:hAnsi="Arial" w:cs="Arial"/>
                <w:sz w:val="20"/>
                <w:szCs w:val="20"/>
              </w:rPr>
              <w:t>F1) Did you live with a household member who was a problem drinker or alcoholic, or misused street or prescription drugs?</w:t>
            </w:r>
          </w:p>
        </w:tc>
        <w:tc>
          <w:tcPr>
            <w:tcW w:w="720" w:type="dxa"/>
            <w:vAlign w:val="center"/>
          </w:tcPr>
          <w:p w14:paraId="2433288F" w14:textId="77777777" w:rsidR="00953708" w:rsidRPr="00441887" w:rsidRDefault="00953708" w:rsidP="00441887">
            <w:pPr>
              <w:jc w:val="center"/>
              <w:rPr>
                <w:rFonts w:ascii="Arial" w:hAnsi="Arial" w:cs="Arial"/>
                <w:sz w:val="20"/>
                <w:szCs w:val="20"/>
              </w:rPr>
            </w:pPr>
          </w:p>
        </w:tc>
        <w:tc>
          <w:tcPr>
            <w:tcW w:w="905" w:type="dxa"/>
            <w:vAlign w:val="center"/>
          </w:tcPr>
          <w:p w14:paraId="59A7C094" w14:textId="77777777" w:rsidR="00953708" w:rsidRPr="00441887" w:rsidRDefault="00953708" w:rsidP="00441887">
            <w:pPr>
              <w:jc w:val="center"/>
              <w:rPr>
                <w:rFonts w:ascii="Arial" w:hAnsi="Arial" w:cs="Arial"/>
                <w:sz w:val="20"/>
                <w:szCs w:val="20"/>
              </w:rPr>
            </w:pPr>
          </w:p>
        </w:tc>
      </w:tr>
      <w:tr w:rsidR="00441887" w:rsidRPr="00441887" w14:paraId="1888139F" w14:textId="77777777" w:rsidTr="00441887">
        <w:trPr>
          <w:trHeight w:val="288"/>
        </w:trPr>
        <w:tc>
          <w:tcPr>
            <w:tcW w:w="3150" w:type="dxa"/>
            <w:vAlign w:val="center"/>
          </w:tcPr>
          <w:p w14:paraId="26DEDCAC" w14:textId="77777777" w:rsidR="00953708" w:rsidRPr="00441887" w:rsidRDefault="00953708" w:rsidP="00441887">
            <w:pPr>
              <w:rPr>
                <w:rFonts w:ascii="Arial" w:hAnsi="Arial" w:cs="Arial"/>
                <w:sz w:val="20"/>
                <w:szCs w:val="20"/>
              </w:rPr>
            </w:pPr>
            <w:r w:rsidRPr="00441887">
              <w:rPr>
                <w:rFonts w:ascii="Arial" w:hAnsi="Arial" w:cs="Arial"/>
                <w:sz w:val="20"/>
                <w:szCs w:val="20"/>
              </w:rPr>
              <w:t>Incarcerated household member</w:t>
            </w:r>
          </w:p>
        </w:tc>
        <w:tc>
          <w:tcPr>
            <w:tcW w:w="9540" w:type="dxa"/>
            <w:vAlign w:val="center"/>
          </w:tcPr>
          <w:p w14:paraId="4EC48162" w14:textId="77777777" w:rsidR="00953708" w:rsidRPr="00441887" w:rsidRDefault="00953708" w:rsidP="00441887">
            <w:pPr>
              <w:rPr>
                <w:rFonts w:ascii="Arial" w:hAnsi="Arial" w:cs="Arial"/>
                <w:sz w:val="20"/>
                <w:szCs w:val="20"/>
              </w:rPr>
            </w:pPr>
            <w:r w:rsidRPr="00441887">
              <w:rPr>
                <w:rFonts w:ascii="Arial" w:hAnsi="Arial" w:cs="Arial"/>
                <w:sz w:val="20"/>
                <w:szCs w:val="20"/>
              </w:rPr>
              <w:t>F3) Did you live with a household member who was ever sent to jail or prison?</w:t>
            </w:r>
          </w:p>
        </w:tc>
        <w:tc>
          <w:tcPr>
            <w:tcW w:w="720" w:type="dxa"/>
            <w:vAlign w:val="center"/>
          </w:tcPr>
          <w:p w14:paraId="63A470B4" w14:textId="77777777" w:rsidR="00953708" w:rsidRPr="00441887" w:rsidRDefault="00953708" w:rsidP="00441887">
            <w:pPr>
              <w:jc w:val="center"/>
              <w:rPr>
                <w:rFonts w:ascii="Arial" w:hAnsi="Arial" w:cs="Arial"/>
                <w:sz w:val="20"/>
                <w:szCs w:val="20"/>
              </w:rPr>
            </w:pPr>
          </w:p>
        </w:tc>
        <w:tc>
          <w:tcPr>
            <w:tcW w:w="905" w:type="dxa"/>
            <w:vAlign w:val="center"/>
          </w:tcPr>
          <w:p w14:paraId="36849D02" w14:textId="77777777" w:rsidR="00953708" w:rsidRPr="00441887" w:rsidRDefault="00953708" w:rsidP="00441887">
            <w:pPr>
              <w:jc w:val="center"/>
              <w:rPr>
                <w:rFonts w:ascii="Arial" w:hAnsi="Arial" w:cs="Arial"/>
                <w:sz w:val="20"/>
                <w:szCs w:val="20"/>
              </w:rPr>
            </w:pPr>
          </w:p>
        </w:tc>
      </w:tr>
      <w:tr w:rsidR="00441887" w:rsidRPr="00441887" w14:paraId="3EECFE24" w14:textId="77777777" w:rsidTr="00441887">
        <w:trPr>
          <w:trHeight w:val="288"/>
        </w:trPr>
        <w:tc>
          <w:tcPr>
            <w:tcW w:w="3150" w:type="dxa"/>
            <w:tcBorders>
              <w:bottom w:val="single" w:sz="4" w:space="0" w:color="auto"/>
            </w:tcBorders>
            <w:vAlign w:val="center"/>
          </w:tcPr>
          <w:p w14:paraId="37656F96" w14:textId="77777777" w:rsidR="00953708" w:rsidRPr="00441887" w:rsidRDefault="00953708" w:rsidP="00441887">
            <w:pPr>
              <w:rPr>
                <w:rFonts w:ascii="Arial" w:hAnsi="Arial" w:cs="Arial"/>
                <w:sz w:val="20"/>
                <w:szCs w:val="20"/>
              </w:rPr>
            </w:pPr>
            <w:r w:rsidRPr="00441887">
              <w:rPr>
                <w:rFonts w:ascii="Arial" w:hAnsi="Arial" w:cs="Arial"/>
                <w:sz w:val="20"/>
                <w:szCs w:val="20"/>
              </w:rPr>
              <w:t xml:space="preserve">Household member that is chronically depressed, mentally ill, institutionalized or suicidal </w:t>
            </w:r>
          </w:p>
        </w:tc>
        <w:tc>
          <w:tcPr>
            <w:tcW w:w="9540" w:type="dxa"/>
            <w:tcBorders>
              <w:bottom w:val="single" w:sz="4" w:space="0" w:color="auto"/>
            </w:tcBorders>
            <w:vAlign w:val="center"/>
          </w:tcPr>
          <w:p w14:paraId="4976A981" w14:textId="77777777" w:rsidR="00953708" w:rsidRPr="00441887" w:rsidRDefault="00953708" w:rsidP="00441887">
            <w:pPr>
              <w:rPr>
                <w:rFonts w:ascii="Arial" w:hAnsi="Arial" w:cs="Arial"/>
                <w:sz w:val="20"/>
                <w:szCs w:val="20"/>
              </w:rPr>
            </w:pPr>
            <w:r w:rsidRPr="00441887">
              <w:rPr>
                <w:rFonts w:ascii="Arial" w:hAnsi="Arial" w:cs="Arial"/>
                <w:sz w:val="20"/>
                <w:szCs w:val="20"/>
              </w:rPr>
              <w:t>F2) Did you live with a household member who was depressed, mentally ill or suicidal?</w:t>
            </w:r>
          </w:p>
        </w:tc>
        <w:tc>
          <w:tcPr>
            <w:tcW w:w="720" w:type="dxa"/>
            <w:tcBorders>
              <w:bottom w:val="single" w:sz="4" w:space="0" w:color="auto"/>
            </w:tcBorders>
            <w:vAlign w:val="center"/>
          </w:tcPr>
          <w:p w14:paraId="685195CC" w14:textId="77777777" w:rsidR="00953708" w:rsidRPr="00441887" w:rsidRDefault="00953708" w:rsidP="00441887">
            <w:pPr>
              <w:jc w:val="center"/>
              <w:rPr>
                <w:rFonts w:ascii="Arial" w:hAnsi="Arial" w:cs="Arial"/>
                <w:sz w:val="20"/>
                <w:szCs w:val="20"/>
              </w:rPr>
            </w:pPr>
          </w:p>
        </w:tc>
        <w:tc>
          <w:tcPr>
            <w:tcW w:w="905" w:type="dxa"/>
            <w:tcBorders>
              <w:bottom w:val="single" w:sz="4" w:space="0" w:color="auto"/>
            </w:tcBorders>
            <w:vAlign w:val="center"/>
          </w:tcPr>
          <w:p w14:paraId="1CECAE72" w14:textId="77777777" w:rsidR="00953708" w:rsidRPr="00441887" w:rsidRDefault="00953708" w:rsidP="00441887">
            <w:pPr>
              <w:jc w:val="center"/>
              <w:rPr>
                <w:rFonts w:ascii="Arial" w:hAnsi="Arial" w:cs="Arial"/>
                <w:sz w:val="20"/>
                <w:szCs w:val="20"/>
              </w:rPr>
            </w:pPr>
          </w:p>
        </w:tc>
      </w:tr>
      <w:tr w:rsidR="00441887" w:rsidRPr="00441887" w14:paraId="2D6CB0F4" w14:textId="77777777" w:rsidTr="00441887">
        <w:trPr>
          <w:trHeight w:val="288"/>
        </w:trPr>
        <w:tc>
          <w:tcPr>
            <w:tcW w:w="3150" w:type="dxa"/>
            <w:tcBorders>
              <w:bottom w:val="nil"/>
            </w:tcBorders>
            <w:vAlign w:val="center"/>
          </w:tcPr>
          <w:p w14:paraId="24DE83CC" w14:textId="77777777" w:rsidR="00953708" w:rsidRPr="00441887" w:rsidRDefault="00953708" w:rsidP="00441887">
            <w:pPr>
              <w:rPr>
                <w:rFonts w:ascii="Arial" w:hAnsi="Arial" w:cs="Arial"/>
                <w:sz w:val="20"/>
                <w:szCs w:val="20"/>
              </w:rPr>
            </w:pPr>
            <w:r w:rsidRPr="00441887">
              <w:rPr>
                <w:rFonts w:ascii="Arial" w:hAnsi="Arial" w:cs="Arial"/>
                <w:sz w:val="20"/>
                <w:szCs w:val="20"/>
              </w:rPr>
              <w:t>Household member treated violently</w:t>
            </w:r>
          </w:p>
        </w:tc>
        <w:tc>
          <w:tcPr>
            <w:tcW w:w="9540" w:type="dxa"/>
            <w:tcBorders>
              <w:bottom w:val="nil"/>
            </w:tcBorders>
            <w:vAlign w:val="center"/>
          </w:tcPr>
          <w:p w14:paraId="4695B926" w14:textId="2839ABCA" w:rsidR="00953708" w:rsidRPr="00441887" w:rsidRDefault="00953708" w:rsidP="00441887">
            <w:pPr>
              <w:rPr>
                <w:rFonts w:ascii="Arial" w:hAnsi="Arial" w:cs="Arial"/>
                <w:sz w:val="20"/>
                <w:szCs w:val="20"/>
              </w:rPr>
            </w:pPr>
            <w:r w:rsidRPr="00441887">
              <w:rPr>
                <w:rFonts w:ascii="Arial" w:hAnsi="Arial" w:cs="Arial"/>
                <w:sz w:val="20"/>
                <w:szCs w:val="20"/>
              </w:rPr>
              <w:t xml:space="preserve">F6) Did you see or hear a parent or household member in your home being yelled at, screamed at, sworn at, insulted or humiliated? </w:t>
            </w:r>
          </w:p>
        </w:tc>
        <w:tc>
          <w:tcPr>
            <w:tcW w:w="720" w:type="dxa"/>
            <w:tcBorders>
              <w:bottom w:val="nil"/>
            </w:tcBorders>
            <w:vAlign w:val="center"/>
          </w:tcPr>
          <w:p w14:paraId="78ECC104"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2DB5AAF8" w14:textId="77777777" w:rsidR="00953708" w:rsidRPr="00441887" w:rsidRDefault="00953708" w:rsidP="00441887">
            <w:pPr>
              <w:jc w:val="center"/>
              <w:rPr>
                <w:rFonts w:ascii="Arial" w:hAnsi="Arial" w:cs="Arial"/>
                <w:sz w:val="20"/>
                <w:szCs w:val="20"/>
              </w:rPr>
            </w:pPr>
          </w:p>
        </w:tc>
      </w:tr>
      <w:tr w:rsidR="00953708" w:rsidRPr="00441887" w14:paraId="1673CCCC" w14:textId="77777777" w:rsidTr="00441887">
        <w:trPr>
          <w:trHeight w:val="288"/>
        </w:trPr>
        <w:tc>
          <w:tcPr>
            <w:tcW w:w="3150" w:type="dxa"/>
            <w:tcBorders>
              <w:top w:val="nil"/>
              <w:bottom w:val="nil"/>
            </w:tcBorders>
            <w:vAlign w:val="center"/>
          </w:tcPr>
          <w:p w14:paraId="0CA0654E" w14:textId="77777777" w:rsidR="00953708" w:rsidRPr="00441887" w:rsidRDefault="00953708" w:rsidP="00441887">
            <w:pPr>
              <w:rPr>
                <w:rFonts w:ascii="Arial" w:hAnsi="Arial" w:cs="Arial"/>
                <w:sz w:val="20"/>
                <w:szCs w:val="20"/>
              </w:rPr>
            </w:pPr>
          </w:p>
        </w:tc>
        <w:tc>
          <w:tcPr>
            <w:tcW w:w="9540" w:type="dxa"/>
            <w:tcBorders>
              <w:top w:val="nil"/>
              <w:bottom w:val="nil"/>
            </w:tcBorders>
            <w:vAlign w:val="center"/>
          </w:tcPr>
          <w:p w14:paraId="005B18C9" w14:textId="0AF8783B" w:rsidR="00953708" w:rsidRPr="00441887" w:rsidRDefault="00953708" w:rsidP="00441887">
            <w:pPr>
              <w:rPr>
                <w:rFonts w:ascii="Arial" w:hAnsi="Arial" w:cs="Arial"/>
                <w:sz w:val="20"/>
                <w:szCs w:val="20"/>
              </w:rPr>
            </w:pPr>
            <w:r w:rsidRPr="00441887">
              <w:rPr>
                <w:rFonts w:ascii="Arial" w:hAnsi="Arial" w:cs="Arial"/>
                <w:sz w:val="20"/>
                <w:szCs w:val="20"/>
              </w:rPr>
              <w:t xml:space="preserve">F7) Did you see or hear a parent or household member in your home being slapped, kicked, punched or beaten up? </w:t>
            </w:r>
          </w:p>
        </w:tc>
        <w:tc>
          <w:tcPr>
            <w:tcW w:w="720" w:type="dxa"/>
            <w:tcBorders>
              <w:top w:val="nil"/>
              <w:bottom w:val="nil"/>
            </w:tcBorders>
            <w:vAlign w:val="center"/>
          </w:tcPr>
          <w:p w14:paraId="41D29A61" w14:textId="77777777" w:rsidR="00953708" w:rsidRPr="00441887" w:rsidRDefault="00953708" w:rsidP="00441887">
            <w:pPr>
              <w:jc w:val="center"/>
              <w:rPr>
                <w:rFonts w:ascii="Arial" w:hAnsi="Arial" w:cs="Arial"/>
                <w:sz w:val="20"/>
                <w:szCs w:val="20"/>
              </w:rPr>
            </w:pPr>
          </w:p>
        </w:tc>
        <w:tc>
          <w:tcPr>
            <w:tcW w:w="905" w:type="dxa"/>
            <w:tcBorders>
              <w:top w:val="nil"/>
              <w:bottom w:val="nil"/>
            </w:tcBorders>
            <w:vAlign w:val="center"/>
          </w:tcPr>
          <w:p w14:paraId="47796065" w14:textId="77777777" w:rsidR="00953708" w:rsidRPr="00441887" w:rsidRDefault="00953708" w:rsidP="00441887">
            <w:pPr>
              <w:jc w:val="center"/>
              <w:rPr>
                <w:rFonts w:ascii="Arial" w:hAnsi="Arial" w:cs="Arial"/>
                <w:sz w:val="20"/>
                <w:szCs w:val="20"/>
              </w:rPr>
            </w:pPr>
          </w:p>
        </w:tc>
      </w:tr>
      <w:tr w:rsidR="00953708" w:rsidRPr="00441887" w14:paraId="057EA53F" w14:textId="77777777" w:rsidTr="00441887">
        <w:trPr>
          <w:trHeight w:val="288"/>
        </w:trPr>
        <w:tc>
          <w:tcPr>
            <w:tcW w:w="3150" w:type="dxa"/>
            <w:tcBorders>
              <w:top w:val="nil"/>
              <w:bottom w:val="single" w:sz="4" w:space="0" w:color="auto"/>
            </w:tcBorders>
            <w:vAlign w:val="center"/>
          </w:tcPr>
          <w:p w14:paraId="0ECD60CB" w14:textId="77777777" w:rsidR="00953708" w:rsidRPr="00441887" w:rsidRDefault="00953708" w:rsidP="00441887">
            <w:pPr>
              <w:rPr>
                <w:rFonts w:ascii="Arial" w:hAnsi="Arial" w:cs="Arial"/>
                <w:sz w:val="20"/>
                <w:szCs w:val="20"/>
              </w:rPr>
            </w:pPr>
          </w:p>
        </w:tc>
        <w:tc>
          <w:tcPr>
            <w:tcW w:w="9540" w:type="dxa"/>
            <w:tcBorders>
              <w:top w:val="nil"/>
              <w:bottom w:val="single" w:sz="4" w:space="0" w:color="auto"/>
            </w:tcBorders>
            <w:vAlign w:val="center"/>
          </w:tcPr>
          <w:p w14:paraId="7806FB66" w14:textId="1B2C6843" w:rsidR="00953708" w:rsidRPr="00441887" w:rsidRDefault="00953708" w:rsidP="00441887">
            <w:pPr>
              <w:rPr>
                <w:rFonts w:ascii="Arial" w:hAnsi="Arial" w:cs="Arial"/>
                <w:sz w:val="20"/>
                <w:szCs w:val="20"/>
              </w:rPr>
            </w:pPr>
            <w:r w:rsidRPr="00441887">
              <w:rPr>
                <w:rFonts w:ascii="Arial" w:hAnsi="Arial" w:cs="Arial"/>
                <w:sz w:val="20"/>
                <w:szCs w:val="20"/>
              </w:rPr>
              <w:t>F8) Did you see or hear a parent or household member in your home being hit or cut with an object, such as a stick (or cane), bottle, club, knife, whip etc.?</w:t>
            </w:r>
          </w:p>
        </w:tc>
        <w:tc>
          <w:tcPr>
            <w:tcW w:w="720" w:type="dxa"/>
            <w:tcBorders>
              <w:top w:val="nil"/>
              <w:bottom w:val="single" w:sz="4" w:space="0" w:color="auto"/>
            </w:tcBorders>
            <w:vAlign w:val="center"/>
          </w:tcPr>
          <w:p w14:paraId="3EE765FA" w14:textId="77777777" w:rsidR="00953708" w:rsidRPr="00441887" w:rsidRDefault="00953708" w:rsidP="00441887">
            <w:pPr>
              <w:jc w:val="center"/>
              <w:rPr>
                <w:rFonts w:ascii="Arial" w:hAnsi="Arial" w:cs="Arial"/>
                <w:sz w:val="20"/>
                <w:szCs w:val="20"/>
              </w:rPr>
            </w:pPr>
          </w:p>
        </w:tc>
        <w:tc>
          <w:tcPr>
            <w:tcW w:w="905" w:type="dxa"/>
            <w:tcBorders>
              <w:top w:val="nil"/>
              <w:bottom w:val="single" w:sz="4" w:space="0" w:color="auto"/>
            </w:tcBorders>
            <w:vAlign w:val="center"/>
          </w:tcPr>
          <w:p w14:paraId="4E3FED47" w14:textId="77777777" w:rsidR="00953708" w:rsidRPr="00441887" w:rsidRDefault="00953708" w:rsidP="00441887">
            <w:pPr>
              <w:jc w:val="center"/>
              <w:rPr>
                <w:rFonts w:ascii="Arial" w:hAnsi="Arial" w:cs="Arial"/>
                <w:sz w:val="20"/>
                <w:szCs w:val="20"/>
              </w:rPr>
            </w:pPr>
          </w:p>
        </w:tc>
      </w:tr>
      <w:tr w:rsidR="00441887" w:rsidRPr="00441887" w14:paraId="26C04136" w14:textId="77777777" w:rsidTr="00441887">
        <w:trPr>
          <w:trHeight w:val="288"/>
        </w:trPr>
        <w:tc>
          <w:tcPr>
            <w:tcW w:w="3150" w:type="dxa"/>
            <w:tcBorders>
              <w:bottom w:val="nil"/>
            </w:tcBorders>
            <w:vAlign w:val="center"/>
          </w:tcPr>
          <w:p w14:paraId="3DCD57B5" w14:textId="77777777" w:rsidR="00953708" w:rsidRPr="00441887" w:rsidRDefault="00953708" w:rsidP="00441887">
            <w:pPr>
              <w:rPr>
                <w:rFonts w:ascii="Arial" w:hAnsi="Arial" w:cs="Arial"/>
                <w:sz w:val="20"/>
                <w:szCs w:val="20"/>
              </w:rPr>
            </w:pPr>
            <w:r w:rsidRPr="00441887">
              <w:rPr>
                <w:rFonts w:ascii="Arial" w:hAnsi="Arial" w:cs="Arial"/>
                <w:sz w:val="20"/>
                <w:szCs w:val="20"/>
              </w:rPr>
              <w:t>One or no parents, parental separation or divorce</w:t>
            </w:r>
          </w:p>
        </w:tc>
        <w:tc>
          <w:tcPr>
            <w:tcW w:w="9540" w:type="dxa"/>
            <w:tcBorders>
              <w:bottom w:val="nil"/>
            </w:tcBorders>
            <w:vAlign w:val="center"/>
          </w:tcPr>
          <w:p w14:paraId="7075187E" w14:textId="22560B97" w:rsidR="00953708" w:rsidRPr="00441887" w:rsidRDefault="00953708" w:rsidP="00441887">
            <w:pPr>
              <w:rPr>
                <w:rFonts w:ascii="Arial" w:hAnsi="Arial" w:cs="Arial"/>
                <w:sz w:val="20"/>
                <w:szCs w:val="20"/>
              </w:rPr>
            </w:pPr>
            <w:r w:rsidRPr="00441887">
              <w:rPr>
                <w:rFonts w:ascii="Arial" w:hAnsi="Arial" w:cs="Arial"/>
                <w:sz w:val="20"/>
                <w:szCs w:val="20"/>
              </w:rPr>
              <w:t xml:space="preserve">F4) Were your parents ever separated or divorced? </w:t>
            </w:r>
          </w:p>
        </w:tc>
        <w:tc>
          <w:tcPr>
            <w:tcW w:w="720" w:type="dxa"/>
            <w:tcBorders>
              <w:bottom w:val="nil"/>
            </w:tcBorders>
            <w:vAlign w:val="center"/>
          </w:tcPr>
          <w:p w14:paraId="57398080"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54038989" w14:textId="77777777" w:rsidR="00953708" w:rsidRPr="00441887" w:rsidRDefault="00953708" w:rsidP="00441887">
            <w:pPr>
              <w:jc w:val="center"/>
              <w:rPr>
                <w:rFonts w:ascii="Arial" w:hAnsi="Arial" w:cs="Arial"/>
                <w:sz w:val="20"/>
                <w:szCs w:val="20"/>
              </w:rPr>
            </w:pPr>
          </w:p>
        </w:tc>
      </w:tr>
      <w:tr w:rsidR="00953708" w:rsidRPr="00441887" w14:paraId="06BB4EF7" w14:textId="77777777" w:rsidTr="00441887">
        <w:trPr>
          <w:trHeight w:val="288"/>
        </w:trPr>
        <w:tc>
          <w:tcPr>
            <w:tcW w:w="3150" w:type="dxa"/>
            <w:tcBorders>
              <w:top w:val="nil"/>
              <w:bottom w:val="single" w:sz="4" w:space="0" w:color="auto"/>
            </w:tcBorders>
            <w:vAlign w:val="center"/>
          </w:tcPr>
          <w:p w14:paraId="31E87374" w14:textId="77777777" w:rsidR="00953708" w:rsidRPr="00441887" w:rsidRDefault="00953708" w:rsidP="00441887">
            <w:pPr>
              <w:rPr>
                <w:rFonts w:ascii="Arial" w:hAnsi="Arial" w:cs="Arial"/>
                <w:sz w:val="20"/>
                <w:szCs w:val="20"/>
              </w:rPr>
            </w:pPr>
          </w:p>
        </w:tc>
        <w:tc>
          <w:tcPr>
            <w:tcW w:w="9540" w:type="dxa"/>
            <w:tcBorders>
              <w:top w:val="nil"/>
              <w:bottom w:val="single" w:sz="4" w:space="0" w:color="auto"/>
            </w:tcBorders>
            <w:vAlign w:val="center"/>
          </w:tcPr>
          <w:p w14:paraId="3DA1E41C" w14:textId="30D28AA1" w:rsidR="00953708" w:rsidRPr="00441887" w:rsidRDefault="00953708" w:rsidP="00441887">
            <w:pPr>
              <w:rPr>
                <w:rFonts w:ascii="Arial" w:hAnsi="Arial" w:cs="Arial"/>
                <w:sz w:val="20"/>
                <w:szCs w:val="20"/>
              </w:rPr>
            </w:pPr>
            <w:r w:rsidRPr="00441887">
              <w:rPr>
                <w:rFonts w:ascii="Arial" w:hAnsi="Arial" w:cs="Arial"/>
                <w:sz w:val="20"/>
                <w:szCs w:val="20"/>
              </w:rPr>
              <w:t>F5) Did your mother, father or guardian die?</w:t>
            </w:r>
          </w:p>
        </w:tc>
        <w:tc>
          <w:tcPr>
            <w:tcW w:w="720" w:type="dxa"/>
            <w:tcBorders>
              <w:top w:val="nil"/>
              <w:bottom w:val="single" w:sz="4" w:space="0" w:color="auto"/>
            </w:tcBorders>
            <w:vAlign w:val="center"/>
          </w:tcPr>
          <w:p w14:paraId="06B8DE24" w14:textId="77777777" w:rsidR="00953708" w:rsidRPr="00441887" w:rsidRDefault="00953708" w:rsidP="00441887">
            <w:pPr>
              <w:jc w:val="center"/>
              <w:rPr>
                <w:rFonts w:ascii="Arial" w:hAnsi="Arial" w:cs="Arial"/>
                <w:sz w:val="20"/>
                <w:szCs w:val="20"/>
              </w:rPr>
            </w:pPr>
          </w:p>
        </w:tc>
        <w:tc>
          <w:tcPr>
            <w:tcW w:w="905" w:type="dxa"/>
            <w:tcBorders>
              <w:top w:val="nil"/>
              <w:bottom w:val="single" w:sz="4" w:space="0" w:color="auto"/>
            </w:tcBorders>
            <w:vAlign w:val="center"/>
          </w:tcPr>
          <w:p w14:paraId="7D2EC7FE" w14:textId="77777777" w:rsidR="00953708" w:rsidRPr="00441887" w:rsidRDefault="00953708" w:rsidP="00441887">
            <w:pPr>
              <w:jc w:val="center"/>
              <w:rPr>
                <w:rFonts w:ascii="Arial" w:hAnsi="Arial" w:cs="Arial"/>
                <w:sz w:val="20"/>
                <w:szCs w:val="20"/>
              </w:rPr>
            </w:pPr>
          </w:p>
        </w:tc>
      </w:tr>
      <w:tr w:rsidR="00441887" w:rsidRPr="00441887" w14:paraId="20CDC40E" w14:textId="77777777" w:rsidTr="00441887">
        <w:trPr>
          <w:trHeight w:val="288"/>
        </w:trPr>
        <w:tc>
          <w:tcPr>
            <w:tcW w:w="3150" w:type="dxa"/>
            <w:tcBorders>
              <w:bottom w:val="nil"/>
            </w:tcBorders>
            <w:vAlign w:val="center"/>
          </w:tcPr>
          <w:p w14:paraId="3892726F" w14:textId="77777777" w:rsidR="00953708" w:rsidRPr="00441887" w:rsidRDefault="00953708" w:rsidP="00441887">
            <w:pPr>
              <w:rPr>
                <w:rFonts w:ascii="Arial" w:hAnsi="Arial" w:cs="Arial"/>
                <w:sz w:val="20"/>
                <w:szCs w:val="20"/>
              </w:rPr>
            </w:pPr>
            <w:r w:rsidRPr="00441887">
              <w:rPr>
                <w:rFonts w:ascii="Arial" w:hAnsi="Arial" w:cs="Arial"/>
                <w:sz w:val="20"/>
                <w:szCs w:val="20"/>
              </w:rPr>
              <w:t>Emotional Neglect</w:t>
            </w:r>
          </w:p>
        </w:tc>
        <w:tc>
          <w:tcPr>
            <w:tcW w:w="9540" w:type="dxa"/>
            <w:tcBorders>
              <w:bottom w:val="nil"/>
            </w:tcBorders>
            <w:vAlign w:val="center"/>
          </w:tcPr>
          <w:p w14:paraId="6B7F14A0" w14:textId="69D79362" w:rsidR="00953708" w:rsidRPr="00441887" w:rsidRDefault="00953708" w:rsidP="00441887">
            <w:pPr>
              <w:rPr>
                <w:rFonts w:ascii="Arial" w:hAnsi="Arial" w:cs="Arial"/>
                <w:sz w:val="20"/>
                <w:szCs w:val="20"/>
              </w:rPr>
            </w:pPr>
            <w:r w:rsidRPr="00441887">
              <w:rPr>
                <w:rFonts w:ascii="Arial" w:hAnsi="Arial" w:cs="Arial"/>
                <w:sz w:val="20"/>
                <w:szCs w:val="20"/>
              </w:rPr>
              <w:t xml:space="preserve">P1) Did your parents/guardians understand your problems and worries? </w:t>
            </w:r>
          </w:p>
        </w:tc>
        <w:tc>
          <w:tcPr>
            <w:tcW w:w="720" w:type="dxa"/>
            <w:tcBorders>
              <w:bottom w:val="nil"/>
            </w:tcBorders>
            <w:vAlign w:val="center"/>
          </w:tcPr>
          <w:p w14:paraId="0547400E"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19710B5E" w14:textId="77777777" w:rsidR="00953708" w:rsidRPr="00441887" w:rsidRDefault="00953708" w:rsidP="00441887">
            <w:pPr>
              <w:jc w:val="center"/>
              <w:rPr>
                <w:rFonts w:ascii="Arial" w:hAnsi="Arial" w:cs="Arial"/>
                <w:sz w:val="20"/>
                <w:szCs w:val="20"/>
              </w:rPr>
            </w:pPr>
          </w:p>
        </w:tc>
      </w:tr>
      <w:tr w:rsidR="00953708" w:rsidRPr="00441887" w14:paraId="6A9FE916" w14:textId="77777777" w:rsidTr="00441887">
        <w:trPr>
          <w:trHeight w:val="288"/>
        </w:trPr>
        <w:tc>
          <w:tcPr>
            <w:tcW w:w="3150" w:type="dxa"/>
            <w:tcBorders>
              <w:top w:val="nil"/>
              <w:bottom w:val="single" w:sz="4" w:space="0" w:color="auto"/>
            </w:tcBorders>
            <w:vAlign w:val="center"/>
          </w:tcPr>
          <w:p w14:paraId="00332CA9" w14:textId="77777777" w:rsidR="00953708" w:rsidRPr="00441887" w:rsidRDefault="00953708" w:rsidP="00441887">
            <w:pPr>
              <w:rPr>
                <w:rFonts w:ascii="Arial" w:hAnsi="Arial" w:cs="Arial"/>
                <w:sz w:val="20"/>
                <w:szCs w:val="20"/>
              </w:rPr>
            </w:pPr>
          </w:p>
        </w:tc>
        <w:tc>
          <w:tcPr>
            <w:tcW w:w="9540" w:type="dxa"/>
            <w:tcBorders>
              <w:top w:val="nil"/>
              <w:bottom w:val="single" w:sz="4" w:space="0" w:color="auto"/>
            </w:tcBorders>
            <w:vAlign w:val="center"/>
          </w:tcPr>
          <w:p w14:paraId="4644F708" w14:textId="41A349D0" w:rsidR="00953708" w:rsidRPr="00441887" w:rsidRDefault="00953708" w:rsidP="00441887">
            <w:pPr>
              <w:rPr>
                <w:rFonts w:ascii="Arial" w:hAnsi="Arial" w:cs="Arial"/>
                <w:sz w:val="20"/>
                <w:szCs w:val="20"/>
              </w:rPr>
            </w:pPr>
            <w:r w:rsidRPr="00441887">
              <w:rPr>
                <w:rFonts w:ascii="Arial" w:hAnsi="Arial" w:cs="Arial"/>
                <w:sz w:val="20"/>
                <w:szCs w:val="20"/>
              </w:rPr>
              <w:t>P2) Did your parents/guardians really know what you were doing with your free time when you were not at school or work?</w:t>
            </w:r>
          </w:p>
        </w:tc>
        <w:tc>
          <w:tcPr>
            <w:tcW w:w="720" w:type="dxa"/>
            <w:tcBorders>
              <w:top w:val="nil"/>
              <w:bottom w:val="single" w:sz="4" w:space="0" w:color="auto"/>
            </w:tcBorders>
            <w:vAlign w:val="center"/>
          </w:tcPr>
          <w:p w14:paraId="5EC5CB1E" w14:textId="77777777" w:rsidR="00953708" w:rsidRPr="00441887" w:rsidRDefault="00953708" w:rsidP="00441887">
            <w:pPr>
              <w:jc w:val="center"/>
              <w:rPr>
                <w:rFonts w:ascii="Arial" w:hAnsi="Arial" w:cs="Arial"/>
                <w:sz w:val="20"/>
                <w:szCs w:val="20"/>
              </w:rPr>
            </w:pPr>
          </w:p>
        </w:tc>
        <w:tc>
          <w:tcPr>
            <w:tcW w:w="905" w:type="dxa"/>
            <w:tcBorders>
              <w:top w:val="nil"/>
              <w:bottom w:val="single" w:sz="4" w:space="0" w:color="auto"/>
            </w:tcBorders>
            <w:vAlign w:val="center"/>
          </w:tcPr>
          <w:p w14:paraId="650E24A0" w14:textId="77777777" w:rsidR="00953708" w:rsidRPr="00441887" w:rsidRDefault="00953708" w:rsidP="00441887">
            <w:pPr>
              <w:jc w:val="center"/>
              <w:rPr>
                <w:rFonts w:ascii="Arial" w:hAnsi="Arial" w:cs="Arial"/>
                <w:sz w:val="20"/>
                <w:szCs w:val="20"/>
              </w:rPr>
            </w:pPr>
          </w:p>
        </w:tc>
      </w:tr>
      <w:tr w:rsidR="00441887" w:rsidRPr="00441887" w14:paraId="18FECE39" w14:textId="77777777" w:rsidTr="00441887">
        <w:trPr>
          <w:trHeight w:val="288"/>
        </w:trPr>
        <w:tc>
          <w:tcPr>
            <w:tcW w:w="3150" w:type="dxa"/>
            <w:tcBorders>
              <w:bottom w:val="nil"/>
            </w:tcBorders>
            <w:vAlign w:val="center"/>
          </w:tcPr>
          <w:p w14:paraId="10E71BB0" w14:textId="77777777" w:rsidR="00953708" w:rsidRPr="00441887" w:rsidRDefault="00953708" w:rsidP="00441887">
            <w:pPr>
              <w:rPr>
                <w:rFonts w:ascii="Arial" w:hAnsi="Arial" w:cs="Arial"/>
                <w:sz w:val="20"/>
                <w:szCs w:val="20"/>
              </w:rPr>
            </w:pPr>
            <w:r w:rsidRPr="00441887">
              <w:rPr>
                <w:rFonts w:ascii="Arial" w:hAnsi="Arial" w:cs="Arial"/>
                <w:sz w:val="20"/>
                <w:szCs w:val="20"/>
              </w:rPr>
              <w:t>Physical neglect</w:t>
            </w:r>
          </w:p>
        </w:tc>
        <w:tc>
          <w:tcPr>
            <w:tcW w:w="9540" w:type="dxa"/>
            <w:tcBorders>
              <w:bottom w:val="nil"/>
            </w:tcBorders>
            <w:vAlign w:val="center"/>
          </w:tcPr>
          <w:p w14:paraId="03BA27D1" w14:textId="1EC031A2" w:rsidR="00953708" w:rsidRPr="00441887" w:rsidRDefault="00953708" w:rsidP="00441887">
            <w:pPr>
              <w:rPr>
                <w:rFonts w:ascii="Arial" w:hAnsi="Arial" w:cs="Arial"/>
                <w:sz w:val="20"/>
                <w:szCs w:val="20"/>
              </w:rPr>
            </w:pPr>
            <w:r w:rsidRPr="00441887">
              <w:rPr>
                <w:rFonts w:ascii="Arial" w:hAnsi="Arial" w:cs="Arial"/>
                <w:sz w:val="20"/>
                <w:szCs w:val="20"/>
              </w:rPr>
              <w:t xml:space="preserve">P3) Did your parents/guardians not give you enough food even when they could easily have done so? </w:t>
            </w:r>
          </w:p>
        </w:tc>
        <w:tc>
          <w:tcPr>
            <w:tcW w:w="720" w:type="dxa"/>
            <w:tcBorders>
              <w:bottom w:val="nil"/>
            </w:tcBorders>
            <w:vAlign w:val="center"/>
          </w:tcPr>
          <w:p w14:paraId="17963FD7"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7A1BD672" w14:textId="77777777" w:rsidR="00953708" w:rsidRPr="00441887" w:rsidRDefault="00953708" w:rsidP="00441887">
            <w:pPr>
              <w:jc w:val="center"/>
              <w:rPr>
                <w:rFonts w:ascii="Arial" w:hAnsi="Arial" w:cs="Arial"/>
                <w:sz w:val="20"/>
                <w:szCs w:val="20"/>
              </w:rPr>
            </w:pPr>
          </w:p>
        </w:tc>
      </w:tr>
      <w:tr w:rsidR="00953708" w:rsidRPr="00441887" w14:paraId="30A09273" w14:textId="77777777" w:rsidTr="00441887">
        <w:trPr>
          <w:trHeight w:val="288"/>
        </w:trPr>
        <w:tc>
          <w:tcPr>
            <w:tcW w:w="3150" w:type="dxa"/>
            <w:tcBorders>
              <w:top w:val="nil"/>
              <w:bottom w:val="nil"/>
            </w:tcBorders>
            <w:vAlign w:val="center"/>
          </w:tcPr>
          <w:p w14:paraId="1C4EEF46" w14:textId="77777777" w:rsidR="00953708" w:rsidRPr="00441887" w:rsidRDefault="00953708" w:rsidP="00441887">
            <w:pPr>
              <w:rPr>
                <w:rFonts w:ascii="Arial" w:hAnsi="Arial" w:cs="Arial"/>
                <w:sz w:val="20"/>
                <w:szCs w:val="20"/>
              </w:rPr>
            </w:pPr>
          </w:p>
        </w:tc>
        <w:tc>
          <w:tcPr>
            <w:tcW w:w="9540" w:type="dxa"/>
            <w:tcBorders>
              <w:top w:val="nil"/>
              <w:bottom w:val="nil"/>
            </w:tcBorders>
            <w:vAlign w:val="center"/>
          </w:tcPr>
          <w:p w14:paraId="1B3E1CC9" w14:textId="2E8DD5AD" w:rsidR="00953708" w:rsidRPr="00441887" w:rsidRDefault="00953708" w:rsidP="00441887">
            <w:pPr>
              <w:rPr>
                <w:rFonts w:ascii="Arial" w:hAnsi="Arial" w:cs="Arial"/>
                <w:sz w:val="20"/>
                <w:szCs w:val="20"/>
              </w:rPr>
            </w:pPr>
            <w:r w:rsidRPr="00441887">
              <w:rPr>
                <w:rFonts w:ascii="Arial" w:hAnsi="Arial" w:cs="Arial"/>
                <w:sz w:val="20"/>
                <w:szCs w:val="20"/>
              </w:rPr>
              <w:t xml:space="preserve">P4) Were your parents/guardians too drunk or intoxicated by drugs to take care of you? </w:t>
            </w:r>
          </w:p>
        </w:tc>
        <w:tc>
          <w:tcPr>
            <w:tcW w:w="720" w:type="dxa"/>
            <w:tcBorders>
              <w:top w:val="nil"/>
              <w:bottom w:val="nil"/>
            </w:tcBorders>
            <w:vAlign w:val="center"/>
          </w:tcPr>
          <w:p w14:paraId="38E30205" w14:textId="77777777" w:rsidR="00953708" w:rsidRPr="00441887" w:rsidRDefault="00953708" w:rsidP="00441887">
            <w:pPr>
              <w:jc w:val="center"/>
              <w:rPr>
                <w:rFonts w:ascii="Arial" w:hAnsi="Arial" w:cs="Arial"/>
                <w:sz w:val="20"/>
                <w:szCs w:val="20"/>
              </w:rPr>
            </w:pPr>
          </w:p>
        </w:tc>
        <w:tc>
          <w:tcPr>
            <w:tcW w:w="905" w:type="dxa"/>
            <w:tcBorders>
              <w:top w:val="nil"/>
              <w:bottom w:val="nil"/>
            </w:tcBorders>
            <w:vAlign w:val="center"/>
          </w:tcPr>
          <w:p w14:paraId="77D139BA" w14:textId="77777777" w:rsidR="00953708" w:rsidRPr="00441887" w:rsidRDefault="00953708" w:rsidP="00441887">
            <w:pPr>
              <w:jc w:val="center"/>
              <w:rPr>
                <w:rFonts w:ascii="Arial" w:hAnsi="Arial" w:cs="Arial"/>
                <w:sz w:val="20"/>
                <w:szCs w:val="20"/>
              </w:rPr>
            </w:pPr>
          </w:p>
        </w:tc>
      </w:tr>
      <w:tr w:rsidR="00953708" w:rsidRPr="00441887" w14:paraId="75C063BB" w14:textId="77777777" w:rsidTr="00441887">
        <w:trPr>
          <w:trHeight w:val="288"/>
        </w:trPr>
        <w:tc>
          <w:tcPr>
            <w:tcW w:w="3150" w:type="dxa"/>
            <w:tcBorders>
              <w:top w:val="nil"/>
            </w:tcBorders>
            <w:vAlign w:val="center"/>
          </w:tcPr>
          <w:p w14:paraId="71081A7D" w14:textId="77777777" w:rsidR="00953708" w:rsidRPr="00441887" w:rsidRDefault="00953708" w:rsidP="00441887">
            <w:pPr>
              <w:rPr>
                <w:rFonts w:ascii="Arial" w:hAnsi="Arial" w:cs="Arial"/>
                <w:sz w:val="20"/>
                <w:szCs w:val="20"/>
              </w:rPr>
            </w:pPr>
          </w:p>
        </w:tc>
        <w:tc>
          <w:tcPr>
            <w:tcW w:w="9540" w:type="dxa"/>
            <w:tcBorders>
              <w:top w:val="nil"/>
            </w:tcBorders>
            <w:vAlign w:val="center"/>
          </w:tcPr>
          <w:p w14:paraId="5EED1CAD" w14:textId="05026002" w:rsidR="00953708" w:rsidRPr="00441887" w:rsidRDefault="00953708" w:rsidP="00441887">
            <w:pPr>
              <w:rPr>
                <w:rFonts w:ascii="Arial" w:hAnsi="Arial" w:cs="Arial"/>
                <w:sz w:val="20"/>
                <w:szCs w:val="20"/>
              </w:rPr>
            </w:pPr>
            <w:r w:rsidRPr="00441887">
              <w:rPr>
                <w:rFonts w:ascii="Arial" w:hAnsi="Arial" w:cs="Arial"/>
                <w:sz w:val="20"/>
                <w:szCs w:val="20"/>
              </w:rPr>
              <w:t>P5) Did your parents/guardians not send you to school even when it was available</w:t>
            </w:r>
          </w:p>
        </w:tc>
        <w:tc>
          <w:tcPr>
            <w:tcW w:w="720" w:type="dxa"/>
            <w:tcBorders>
              <w:top w:val="nil"/>
            </w:tcBorders>
            <w:vAlign w:val="center"/>
          </w:tcPr>
          <w:p w14:paraId="49720F02" w14:textId="77777777" w:rsidR="00953708" w:rsidRPr="00441887" w:rsidRDefault="00953708" w:rsidP="00441887">
            <w:pPr>
              <w:jc w:val="center"/>
              <w:rPr>
                <w:rFonts w:ascii="Arial" w:hAnsi="Arial" w:cs="Arial"/>
                <w:sz w:val="20"/>
                <w:szCs w:val="20"/>
              </w:rPr>
            </w:pPr>
          </w:p>
        </w:tc>
        <w:tc>
          <w:tcPr>
            <w:tcW w:w="905" w:type="dxa"/>
            <w:tcBorders>
              <w:top w:val="nil"/>
            </w:tcBorders>
            <w:vAlign w:val="center"/>
          </w:tcPr>
          <w:p w14:paraId="37B6AABA" w14:textId="77777777" w:rsidR="00953708" w:rsidRPr="00441887" w:rsidRDefault="00953708" w:rsidP="00441887">
            <w:pPr>
              <w:jc w:val="center"/>
              <w:rPr>
                <w:rFonts w:ascii="Arial" w:hAnsi="Arial" w:cs="Arial"/>
                <w:sz w:val="20"/>
                <w:szCs w:val="20"/>
              </w:rPr>
            </w:pPr>
          </w:p>
        </w:tc>
      </w:tr>
      <w:tr w:rsidR="00441887" w:rsidRPr="00441887" w14:paraId="456208AB" w14:textId="77777777" w:rsidTr="00441887">
        <w:trPr>
          <w:trHeight w:val="288"/>
        </w:trPr>
        <w:tc>
          <w:tcPr>
            <w:tcW w:w="3150" w:type="dxa"/>
            <w:tcBorders>
              <w:bottom w:val="single" w:sz="4" w:space="0" w:color="auto"/>
            </w:tcBorders>
            <w:vAlign w:val="center"/>
          </w:tcPr>
          <w:p w14:paraId="023A2F76" w14:textId="77777777" w:rsidR="00953708" w:rsidRPr="00441887" w:rsidRDefault="00953708" w:rsidP="00441887">
            <w:pPr>
              <w:rPr>
                <w:rFonts w:ascii="Arial" w:hAnsi="Arial" w:cs="Arial"/>
                <w:sz w:val="20"/>
                <w:szCs w:val="20"/>
              </w:rPr>
            </w:pPr>
            <w:r w:rsidRPr="00441887">
              <w:rPr>
                <w:rFonts w:ascii="Arial" w:hAnsi="Arial" w:cs="Arial"/>
                <w:sz w:val="20"/>
                <w:szCs w:val="20"/>
              </w:rPr>
              <w:t>Bullying</w:t>
            </w:r>
          </w:p>
        </w:tc>
        <w:tc>
          <w:tcPr>
            <w:tcW w:w="9540" w:type="dxa"/>
            <w:tcBorders>
              <w:bottom w:val="single" w:sz="4" w:space="0" w:color="auto"/>
            </w:tcBorders>
            <w:vAlign w:val="center"/>
          </w:tcPr>
          <w:p w14:paraId="0D3B71AD" w14:textId="77777777" w:rsidR="00953708" w:rsidRPr="00441887" w:rsidRDefault="00953708" w:rsidP="00441887">
            <w:pPr>
              <w:rPr>
                <w:rFonts w:ascii="Arial" w:hAnsi="Arial" w:cs="Arial"/>
                <w:sz w:val="20"/>
                <w:szCs w:val="20"/>
              </w:rPr>
            </w:pPr>
            <w:r w:rsidRPr="00441887">
              <w:rPr>
                <w:rFonts w:ascii="Arial" w:hAnsi="Arial" w:cs="Arial"/>
                <w:sz w:val="20"/>
                <w:szCs w:val="20"/>
              </w:rPr>
              <w:t>V1) Were you bullied?</w:t>
            </w:r>
          </w:p>
        </w:tc>
        <w:tc>
          <w:tcPr>
            <w:tcW w:w="720" w:type="dxa"/>
            <w:tcBorders>
              <w:bottom w:val="single" w:sz="4" w:space="0" w:color="auto"/>
            </w:tcBorders>
            <w:vAlign w:val="center"/>
          </w:tcPr>
          <w:p w14:paraId="3C84A8FB" w14:textId="77777777" w:rsidR="00953708" w:rsidRPr="00441887" w:rsidRDefault="00953708" w:rsidP="00441887">
            <w:pPr>
              <w:jc w:val="center"/>
              <w:rPr>
                <w:rFonts w:ascii="Arial" w:hAnsi="Arial" w:cs="Arial"/>
                <w:sz w:val="20"/>
                <w:szCs w:val="20"/>
              </w:rPr>
            </w:pPr>
          </w:p>
        </w:tc>
        <w:tc>
          <w:tcPr>
            <w:tcW w:w="905" w:type="dxa"/>
            <w:tcBorders>
              <w:bottom w:val="single" w:sz="4" w:space="0" w:color="auto"/>
            </w:tcBorders>
            <w:vAlign w:val="center"/>
          </w:tcPr>
          <w:p w14:paraId="48537952" w14:textId="77777777" w:rsidR="00953708" w:rsidRPr="00441887" w:rsidRDefault="00953708" w:rsidP="00441887">
            <w:pPr>
              <w:jc w:val="center"/>
              <w:rPr>
                <w:rFonts w:ascii="Arial" w:hAnsi="Arial" w:cs="Arial"/>
                <w:sz w:val="20"/>
                <w:szCs w:val="20"/>
              </w:rPr>
            </w:pPr>
          </w:p>
        </w:tc>
      </w:tr>
      <w:tr w:rsidR="00441887" w:rsidRPr="00441887" w14:paraId="4C66B427" w14:textId="77777777" w:rsidTr="00441887">
        <w:trPr>
          <w:trHeight w:val="288"/>
        </w:trPr>
        <w:tc>
          <w:tcPr>
            <w:tcW w:w="3150" w:type="dxa"/>
            <w:tcBorders>
              <w:bottom w:val="nil"/>
            </w:tcBorders>
            <w:vAlign w:val="center"/>
          </w:tcPr>
          <w:p w14:paraId="5CF365B5" w14:textId="77777777" w:rsidR="00953708" w:rsidRPr="00441887" w:rsidRDefault="00953708" w:rsidP="00441887">
            <w:pPr>
              <w:rPr>
                <w:rFonts w:ascii="Arial" w:hAnsi="Arial" w:cs="Arial"/>
                <w:sz w:val="20"/>
                <w:szCs w:val="20"/>
              </w:rPr>
            </w:pPr>
            <w:r w:rsidRPr="00441887">
              <w:rPr>
                <w:rFonts w:ascii="Arial" w:hAnsi="Arial" w:cs="Arial"/>
                <w:sz w:val="20"/>
                <w:szCs w:val="20"/>
              </w:rPr>
              <w:t>Community violence</w:t>
            </w:r>
          </w:p>
        </w:tc>
        <w:tc>
          <w:tcPr>
            <w:tcW w:w="9540" w:type="dxa"/>
            <w:tcBorders>
              <w:bottom w:val="nil"/>
            </w:tcBorders>
            <w:vAlign w:val="center"/>
          </w:tcPr>
          <w:p w14:paraId="361FFF8C" w14:textId="2BB9B51B" w:rsidR="00953708" w:rsidRPr="00441887" w:rsidRDefault="00953708" w:rsidP="00441887">
            <w:pPr>
              <w:rPr>
                <w:rFonts w:ascii="Arial" w:hAnsi="Arial" w:cs="Arial"/>
                <w:sz w:val="20"/>
                <w:szCs w:val="20"/>
              </w:rPr>
            </w:pPr>
            <w:r w:rsidRPr="00441887">
              <w:rPr>
                <w:rFonts w:ascii="Arial" w:hAnsi="Arial" w:cs="Arial"/>
                <w:sz w:val="20"/>
                <w:szCs w:val="20"/>
              </w:rPr>
              <w:t xml:space="preserve">V4) Did you see or hear someone being beaten up in real life? </w:t>
            </w:r>
          </w:p>
        </w:tc>
        <w:tc>
          <w:tcPr>
            <w:tcW w:w="720" w:type="dxa"/>
            <w:tcBorders>
              <w:bottom w:val="nil"/>
            </w:tcBorders>
            <w:vAlign w:val="center"/>
          </w:tcPr>
          <w:p w14:paraId="049B5E87"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57860B27" w14:textId="77777777" w:rsidR="00953708" w:rsidRPr="00441887" w:rsidRDefault="00953708" w:rsidP="00441887">
            <w:pPr>
              <w:jc w:val="center"/>
              <w:rPr>
                <w:rFonts w:ascii="Arial" w:hAnsi="Arial" w:cs="Arial"/>
                <w:sz w:val="20"/>
                <w:szCs w:val="20"/>
              </w:rPr>
            </w:pPr>
          </w:p>
        </w:tc>
      </w:tr>
      <w:tr w:rsidR="00953708" w:rsidRPr="00441887" w14:paraId="73C00DBF" w14:textId="77777777" w:rsidTr="00441887">
        <w:trPr>
          <w:trHeight w:val="288"/>
        </w:trPr>
        <w:tc>
          <w:tcPr>
            <w:tcW w:w="3150" w:type="dxa"/>
            <w:tcBorders>
              <w:top w:val="nil"/>
              <w:bottom w:val="nil"/>
            </w:tcBorders>
            <w:vAlign w:val="center"/>
          </w:tcPr>
          <w:p w14:paraId="5E7CE7C3" w14:textId="77777777" w:rsidR="00953708" w:rsidRPr="00441887" w:rsidRDefault="00953708" w:rsidP="00441887">
            <w:pPr>
              <w:rPr>
                <w:rFonts w:ascii="Arial" w:hAnsi="Arial" w:cs="Arial"/>
                <w:sz w:val="20"/>
                <w:szCs w:val="20"/>
              </w:rPr>
            </w:pPr>
          </w:p>
        </w:tc>
        <w:tc>
          <w:tcPr>
            <w:tcW w:w="9540" w:type="dxa"/>
            <w:tcBorders>
              <w:top w:val="nil"/>
              <w:bottom w:val="nil"/>
            </w:tcBorders>
            <w:vAlign w:val="center"/>
          </w:tcPr>
          <w:p w14:paraId="78D408B1" w14:textId="669CC187" w:rsidR="00953708" w:rsidRPr="00441887" w:rsidRDefault="00953708" w:rsidP="00441887">
            <w:pPr>
              <w:rPr>
                <w:rFonts w:ascii="Arial" w:hAnsi="Arial" w:cs="Arial"/>
                <w:sz w:val="20"/>
                <w:szCs w:val="20"/>
              </w:rPr>
            </w:pPr>
            <w:r w:rsidRPr="00441887">
              <w:rPr>
                <w:rFonts w:ascii="Arial" w:hAnsi="Arial" w:cs="Arial"/>
                <w:sz w:val="20"/>
                <w:szCs w:val="20"/>
              </w:rPr>
              <w:t>V</w:t>
            </w:r>
            <w:proofErr w:type="gramStart"/>
            <w:r w:rsidRPr="00441887">
              <w:rPr>
                <w:rFonts w:ascii="Arial" w:hAnsi="Arial" w:cs="Arial"/>
                <w:sz w:val="20"/>
                <w:szCs w:val="20"/>
              </w:rPr>
              <w:t>5)Did</w:t>
            </w:r>
            <w:proofErr w:type="gramEnd"/>
            <w:r w:rsidRPr="00441887">
              <w:rPr>
                <w:rFonts w:ascii="Arial" w:hAnsi="Arial" w:cs="Arial"/>
                <w:sz w:val="20"/>
                <w:szCs w:val="20"/>
              </w:rPr>
              <w:t xml:space="preserve"> you see or hear someone being stabbed or shot in real life? </w:t>
            </w:r>
          </w:p>
        </w:tc>
        <w:tc>
          <w:tcPr>
            <w:tcW w:w="720" w:type="dxa"/>
            <w:tcBorders>
              <w:top w:val="nil"/>
              <w:bottom w:val="nil"/>
            </w:tcBorders>
            <w:vAlign w:val="center"/>
          </w:tcPr>
          <w:p w14:paraId="795E5ADE" w14:textId="77777777" w:rsidR="00953708" w:rsidRPr="00441887" w:rsidRDefault="00953708" w:rsidP="00441887">
            <w:pPr>
              <w:jc w:val="center"/>
              <w:rPr>
                <w:rFonts w:ascii="Arial" w:hAnsi="Arial" w:cs="Arial"/>
                <w:sz w:val="20"/>
                <w:szCs w:val="20"/>
              </w:rPr>
            </w:pPr>
          </w:p>
        </w:tc>
        <w:tc>
          <w:tcPr>
            <w:tcW w:w="905" w:type="dxa"/>
            <w:tcBorders>
              <w:top w:val="nil"/>
              <w:bottom w:val="nil"/>
            </w:tcBorders>
            <w:vAlign w:val="center"/>
          </w:tcPr>
          <w:p w14:paraId="33D0FE7F" w14:textId="77777777" w:rsidR="00953708" w:rsidRPr="00441887" w:rsidRDefault="00953708" w:rsidP="00441887">
            <w:pPr>
              <w:jc w:val="center"/>
              <w:rPr>
                <w:rFonts w:ascii="Arial" w:hAnsi="Arial" w:cs="Arial"/>
                <w:sz w:val="20"/>
                <w:szCs w:val="20"/>
              </w:rPr>
            </w:pPr>
          </w:p>
        </w:tc>
      </w:tr>
      <w:tr w:rsidR="00953708" w:rsidRPr="00441887" w14:paraId="2CEA79AB" w14:textId="77777777" w:rsidTr="00441887">
        <w:trPr>
          <w:trHeight w:val="288"/>
        </w:trPr>
        <w:tc>
          <w:tcPr>
            <w:tcW w:w="3150" w:type="dxa"/>
            <w:tcBorders>
              <w:top w:val="nil"/>
              <w:bottom w:val="single" w:sz="4" w:space="0" w:color="auto"/>
            </w:tcBorders>
            <w:vAlign w:val="center"/>
          </w:tcPr>
          <w:p w14:paraId="04DD7306" w14:textId="77777777" w:rsidR="00953708" w:rsidRPr="00441887" w:rsidRDefault="00953708" w:rsidP="00441887">
            <w:pPr>
              <w:rPr>
                <w:rFonts w:ascii="Arial" w:hAnsi="Arial" w:cs="Arial"/>
                <w:sz w:val="20"/>
                <w:szCs w:val="20"/>
              </w:rPr>
            </w:pPr>
          </w:p>
        </w:tc>
        <w:tc>
          <w:tcPr>
            <w:tcW w:w="9540" w:type="dxa"/>
            <w:tcBorders>
              <w:top w:val="nil"/>
              <w:bottom w:val="single" w:sz="4" w:space="0" w:color="auto"/>
            </w:tcBorders>
            <w:vAlign w:val="center"/>
          </w:tcPr>
          <w:p w14:paraId="3E927077" w14:textId="64E76EDD" w:rsidR="00953708" w:rsidRPr="00441887" w:rsidRDefault="00953708" w:rsidP="00441887">
            <w:pPr>
              <w:rPr>
                <w:rFonts w:ascii="Arial" w:hAnsi="Arial" w:cs="Arial"/>
                <w:sz w:val="20"/>
                <w:szCs w:val="20"/>
              </w:rPr>
            </w:pPr>
            <w:r w:rsidRPr="00441887">
              <w:rPr>
                <w:rFonts w:ascii="Arial" w:hAnsi="Arial" w:cs="Arial"/>
                <w:sz w:val="20"/>
                <w:szCs w:val="20"/>
              </w:rPr>
              <w:t>V6) Did you see or hear someone being threatened with a knife or gun in real life?</w:t>
            </w:r>
          </w:p>
        </w:tc>
        <w:tc>
          <w:tcPr>
            <w:tcW w:w="720" w:type="dxa"/>
            <w:tcBorders>
              <w:top w:val="nil"/>
              <w:bottom w:val="single" w:sz="4" w:space="0" w:color="auto"/>
            </w:tcBorders>
            <w:vAlign w:val="center"/>
          </w:tcPr>
          <w:p w14:paraId="12F1636B" w14:textId="77777777" w:rsidR="00953708" w:rsidRPr="00441887" w:rsidRDefault="00953708" w:rsidP="00441887">
            <w:pPr>
              <w:jc w:val="center"/>
              <w:rPr>
                <w:rFonts w:ascii="Arial" w:hAnsi="Arial" w:cs="Arial"/>
                <w:sz w:val="20"/>
                <w:szCs w:val="20"/>
              </w:rPr>
            </w:pPr>
          </w:p>
        </w:tc>
        <w:tc>
          <w:tcPr>
            <w:tcW w:w="905" w:type="dxa"/>
            <w:tcBorders>
              <w:top w:val="nil"/>
              <w:bottom w:val="single" w:sz="4" w:space="0" w:color="auto"/>
            </w:tcBorders>
            <w:vAlign w:val="center"/>
          </w:tcPr>
          <w:p w14:paraId="517FBFB6" w14:textId="77777777" w:rsidR="00953708" w:rsidRPr="00441887" w:rsidRDefault="00953708" w:rsidP="00441887">
            <w:pPr>
              <w:jc w:val="center"/>
              <w:rPr>
                <w:rFonts w:ascii="Arial" w:hAnsi="Arial" w:cs="Arial"/>
                <w:sz w:val="20"/>
                <w:szCs w:val="20"/>
              </w:rPr>
            </w:pPr>
          </w:p>
        </w:tc>
      </w:tr>
      <w:tr w:rsidR="00441887" w:rsidRPr="00441887" w14:paraId="66E97A30" w14:textId="77777777" w:rsidTr="00441887">
        <w:trPr>
          <w:trHeight w:val="288"/>
        </w:trPr>
        <w:tc>
          <w:tcPr>
            <w:tcW w:w="3150" w:type="dxa"/>
            <w:tcBorders>
              <w:bottom w:val="nil"/>
            </w:tcBorders>
            <w:vAlign w:val="center"/>
          </w:tcPr>
          <w:p w14:paraId="1B1A25F8" w14:textId="77777777" w:rsidR="00953708" w:rsidRPr="00441887" w:rsidRDefault="00953708" w:rsidP="00441887">
            <w:pPr>
              <w:rPr>
                <w:rFonts w:ascii="Arial" w:hAnsi="Arial" w:cs="Arial"/>
                <w:sz w:val="20"/>
                <w:szCs w:val="20"/>
              </w:rPr>
            </w:pPr>
            <w:r w:rsidRPr="00441887">
              <w:rPr>
                <w:rFonts w:ascii="Arial" w:hAnsi="Arial" w:cs="Arial"/>
                <w:sz w:val="20"/>
                <w:szCs w:val="20"/>
              </w:rPr>
              <w:t>Collective violence</w:t>
            </w:r>
          </w:p>
        </w:tc>
        <w:tc>
          <w:tcPr>
            <w:tcW w:w="9540" w:type="dxa"/>
            <w:tcBorders>
              <w:bottom w:val="nil"/>
            </w:tcBorders>
            <w:vAlign w:val="center"/>
          </w:tcPr>
          <w:p w14:paraId="348E45ED" w14:textId="7EA4E866" w:rsidR="00953708" w:rsidRPr="00441887" w:rsidRDefault="00953708" w:rsidP="00441887">
            <w:pPr>
              <w:rPr>
                <w:rFonts w:ascii="Arial" w:hAnsi="Arial" w:cs="Arial"/>
                <w:sz w:val="20"/>
                <w:szCs w:val="20"/>
              </w:rPr>
            </w:pPr>
            <w:r w:rsidRPr="00441887">
              <w:rPr>
                <w:rFonts w:ascii="Arial" w:hAnsi="Arial" w:cs="Arial"/>
                <w:sz w:val="20"/>
                <w:szCs w:val="20"/>
              </w:rPr>
              <w:t>V7) Were you forced to go and live in another place due to any of these events?</w:t>
            </w:r>
          </w:p>
        </w:tc>
        <w:tc>
          <w:tcPr>
            <w:tcW w:w="720" w:type="dxa"/>
            <w:tcBorders>
              <w:bottom w:val="nil"/>
            </w:tcBorders>
            <w:vAlign w:val="center"/>
          </w:tcPr>
          <w:p w14:paraId="511D77ED" w14:textId="77777777" w:rsidR="00953708" w:rsidRPr="00441887" w:rsidRDefault="00953708" w:rsidP="00441887">
            <w:pPr>
              <w:jc w:val="center"/>
              <w:rPr>
                <w:rFonts w:ascii="Arial" w:hAnsi="Arial" w:cs="Arial"/>
                <w:sz w:val="20"/>
                <w:szCs w:val="20"/>
              </w:rPr>
            </w:pPr>
          </w:p>
        </w:tc>
        <w:tc>
          <w:tcPr>
            <w:tcW w:w="905" w:type="dxa"/>
            <w:tcBorders>
              <w:bottom w:val="nil"/>
            </w:tcBorders>
            <w:vAlign w:val="center"/>
          </w:tcPr>
          <w:p w14:paraId="728EAF56" w14:textId="77777777" w:rsidR="00953708" w:rsidRPr="00441887" w:rsidRDefault="00953708" w:rsidP="00441887">
            <w:pPr>
              <w:jc w:val="center"/>
              <w:rPr>
                <w:rFonts w:ascii="Arial" w:hAnsi="Arial" w:cs="Arial"/>
                <w:sz w:val="20"/>
                <w:szCs w:val="20"/>
              </w:rPr>
            </w:pPr>
          </w:p>
        </w:tc>
      </w:tr>
      <w:tr w:rsidR="00953708" w:rsidRPr="00441887" w14:paraId="3F59F0FA" w14:textId="77777777" w:rsidTr="00441887">
        <w:trPr>
          <w:trHeight w:val="288"/>
        </w:trPr>
        <w:tc>
          <w:tcPr>
            <w:tcW w:w="3150" w:type="dxa"/>
            <w:tcBorders>
              <w:top w:val="nil"/>
              <w:bottom w:val="nil"/>
            </w:tcBorders>
            <w:vAlign w:val="center"/>
          </w:tcPr>
          <w:p w14:paraId="339743F4" w14:textId="77777777" w:rsidR="00953708" w:rsidRPr="00441887" w:rsidRDefault="00953708" w:rsidP="00441887">
            <w:pPr>
              <w:rPr>
                <w:rFonts w:ascii="Arial" w:hAnsi="Arial" w:cs="Arial"/>
                <w:sz w:val="20"/>
                <w:szCs w:val="20"/>
              </w:rPr>
            </w:pPr>
          </w:p>
        </w:tc>
        <w:tc>
          <w:tcPr>
            <w:tcW w:w="9540" w:type="dxa"/>
            <w:tcBorders>
              <w:top w:val="nil"/>
              <w:bottom w:val="nil"/>
            </w:tcBorders>
            <w:vAlign w:val="center"/>
          </w:tcPr>
          <w:p w14:paraId="4D16C992" w14:textId="776097E2" w:rsidR="00953708" w:rsidRPr="00441887" w:rsidRDefault="00953708" w:rsidP="00441887">
            <w:pPr>
              <w:rPr>
                <w:rFonts w:ascii="Arial" w:hAnsi="Arial" w:cs="Arial"/>
                <w:sz w:val="20"/>
                <w:szCs w:val="20"/>
              </w:rPr>
            </w:pPr>
            <w:r w:rsidRPr="00441887">
              <w:rPr>
                <w:rFonts w:ascii="Arial" w:hAnsi="Arial" w:cs="Arial"/>
                <w:sz w:val="20"/>
                <w:szCs w:val="20"/>
              </w:rPr>
              <w:t xml:space="preserve">V8) Did you experience the deliberate destruction of your home due to any of these events? </w:t>
            </w:r>
          </w:p>
        </w:tc>
        <w:tc>
          <w:tcPr>
            <w:tcW w:w="720" w:type="dxa"/>
            <w:tcBorders>
              <w:top w:val="nil"/>
              <w:bottom w:val="nil"/>
            </w:tcBorders>
            <w:vAlign w:val="center"/>
          </w:tcPr>
          <w:p w14:paraId="7E3FCF63" w14:textId="77777777" w:rsidR="00953708" w:rsidRPr="00441887" w:rsidRDefault="00953708" w:rsidP="00441887">
            <w:pPr>
              <w:jc w:val="center"/>
              <w:rPr>
                <w:rFonts w:ascii="Arial" w:hAnsi="Arial" w:cs="Arial"/>
                <w:sz w:val="20"/>
                <w:szCs w:val="20"/>
              </w:rPr>
            </w:pPr>
          </w:p>
        </w:tc>
        <w:tc>
          <w:tcPr>
            <w:tcW w:w="905" w:type="dxa"/>
            <w:tcBorders>
              <w:top w:val="nil"/>
              <w:bottom w:val="nil"/>
            </w:tcBorders>
            <w:vAlign w:val="center"/>
          </w:tcPr>
          <w:p w14:paraId="7103F1A3" w14:textId="77777777" w:rsidR="00953708" w:rsidRPr="00441887" w:rsidRDefault="00953708" w:rsidP="00441887">
            <w:pPr>
              <w:jc w:val="center"/>
              <w:rPr>
                <w:rFonts w:ascii="Arial" w:hAnsi="Arial" w:cs="Arial"/>
                <w:sz w:val="20"/>
                <w:szCs w:val="20"/>
              </w:rPr>
            </w:pPr>
          </w:p>
        </w:tc>
      </w:tr>
      <w:tr w:rsidR="00953708" w:rsidRPr="00441887" w14:paraId="3E617865" w14:textId="77777777" w:rsidTr="00441887">
        <w:trPr>
          <w:trHeight w:val="288"/>
        </w:trPr>
        <w:tc>
          <w:tcPr>
            <w:tcW w:w="3150" w:type="dxa"/>
            <w:tcBorders>
              <w:top w:val="nil"/>
              <w:bottom w:val="nil"/>
            </w:tcBorders>
            <w:vAlign w:val="center"/>
          </w:tcPr>
          <w:p w14:paraId="5E3FAC2E" w14:textId="77777777" w:rsidR="00953708" w:rsidRPr="00441887" w:rsidRDefault="00953708" w:rsidP="00441887">
            <w:pPr>
              <w:rPr>
                <w:rFonts w:ascii="Arial" w:hAnsi="Arial" w:cs="Arial"/>
                <w:sz w:val="20"/>
                <w:szCs w:val="20"/>
              </w:rPr>
            </w:pPr>
          </w:p>
        </w:tc>
        <w:tc>
          <w:tcPr>
            <w:tcW w:w="9540" w:type="dxa"/>
            <w:tcBorders>
              <w:top w:val="nil"/>
              <w:bottom w:val="nil"/>
            </w:tcBorders>
            <w:vAlign w:val="center"/>
          </w:tcPr>
          <w:p w14:paraId="4BBD4633" w14:textId="181ACD06" w:rsidR="00953708" w:rsidRPr="00441887" w:rsidRDefault="00953708" w:rsidP="00441887">
            <w:pPr>
              <w:rPr>
                <w:rFonts w:ascii="Arial" w:hAnsi="Arial" w:cs="Arial"/>
                <w:sz w:val="20"/>
                <w:szCs w:val="20"/>
              </w:rPr>
            </w:pPr>
            <w:r w:rsidRPr="00441887">
              <w:rPr>
                <w:rFonts w:ascii="Arial" w:hAnsi="Arial" w:cs="Arial"/>
                <w:sz w:val="20"/>
                <w:szCs w:val="20"/>
              </w:rPr>
              <w:t xml:space="preserve">V9) Were you beaten up by soldiers, police, militia, or gangs? </w:t>
            </w:r>
          </w:p>
        </w:tc>
        <w:tc>
          <w:tcPr>
            <w:tcW w:w="720" w:type="dxa"/>
            <w:tcBorders>
              <w:top w:val="nil"/>
              <w:bottom w:val="nil"/>
            </w:tcBorders>
            <w:vAlign w:val="center"/>
          </w:tcPr>
          <w:p w14:paraId="373AE9D2" w14:textId="77777777" w:rsidR="00953708" w:rsidRPr="00441887" w:rsidRDefault="00953708" w:rsidP="00441887">
            <w:pPr>
              <w:jc w:val="center"/>
              <w:rPr>
                <w:rFonts w:ascii="Arial" w:hAnsi="Arial" w:cs="Arial"/>
                <w:sz w:val="20"/>
                <w:szCs w:val="20"/>
              </w:rPr>
            </w:pPr>
          </w:p>
        </w:tc>
        <w:tc>
          <w:tcPr>
            <w:tcW w:w="905" w:type="dxa"/>
            <w:tcBorders>
              <w:top w:val="nil"/>
              <w:bottom w:val="nil"/>
            </w:tcBorders>
            <w:vAlign w:val="center"/>
          </w:tcPr>
          <w:p w14:paraId="6A28E837" w14:textId="77777777" w:rsidR="00953708" w:rsidRPr="00441887" w:rsidRDefault="00953708" w:rsidP="00441887">
            <w:pPr>
              <w:jc w:val="center"/>
              <w:rPr>
                <w:rFonts w:ascii="Arial" w:hAnsi="Arial" w:cs="Arial"/>
                <w:sz w:val="20"/>
                <w:szCs w:val="20"/>
              </w:rPr>
            </w:pPr>
          </w:p>
        </w:tc>
      </w:tr>
      <w:tr w:rsidR="00953708" w:rsidRPr="00441887" w14:paraId="49122FF2" w14:textId="77777777" w:rsidTr="00441887">
        <w:trPr>
          <w:trHeight w:val="288"/>
        </w:trPr>
        <w:tc>
          <w:tcPr>
            <w:tcW w:w="3150" w:type="dxa"/>
            <w:tcBorders>
              <w:top w:val="nil"/>
            </w:tcBorders>
            <w:vAlign w:val="center"/>
          </w:tcPr>
          <w:p w14:paraId="5D38FCEF" w14:textId="77777777" w:rsidR="00953708" w:rsidRPr="00441887" w:rsidRDefault="00953708" w:rsidP="00441887">
            <w:pPr>
              <w:rPr>
                <w:rFonts w:ascii="Arial" w:hAnsi="Arial" w:cs="Arial"/>
                <w:sz w:val="20"/>
                <w:szCs w:val="20"/>
              </w:rPr>
            </w:pPr>
          </w:p>
        </w:tc>
        <w:tc>
          <w:tcPr>
            <w:tcW w:w="9540" w:type="dxa"/>
            <w:tcBorders>
              <w:top w:val="nil"/>
            </w:tcBorders>
            <w:vAlign w:val="center"/>
          </w:tcPr>
          <w:p w14:paraId="6E4C43A0" w14:textId="1E08A06D" w:rsidR="00953708" w:rsidRPr="00441887" w:rsidRDefault="00953708" w:rsidP="00441887">
            <w:pPr>
              <w:rPr>
                <w:rFonts w:ascii="Arial" w:hAnsi="Arial" w:cs="Arial"/>
                <w:sz w:val="20"/>
                <w:szCs w:val="20"/>
              </w:rPr>
            </w:pPr>
            <w:r w:rsidRPr="00441887">
              <w:rPr>
                <w:rFonts w:ascii="Arial" w:hAnsi="Arial" w:cs="Arial"/>
                <w:sz w:val="20"/>
                <w:szCs w:val="20"/>
              </w:rPr>
              <w:t>V10) Was a family member or friend killed or beaten up by soldiers, police, militia, or gangs?</w:t>
            </w:r>
          </w:p>
        </w:tc>
        <w:tc>
          <w:tcPr>
            <w:tcW w:w="720" w:type="dxa"/>
            <w:tcBorders>
              <w:top w:val="nil"/>
            </w:tcBorders>
            <w:vAlign w:val="center"/>
          </w:tcPr>
          <w:p w14:paraId="7ECB330E" w14:textId="77777777" w:rsidR="00953708" w:rsidRPr="00441887" w:rsidRDefault="00953708" w:rsidP="00441887">
            <w:pPr>
              <w:jc w:val="center"/>
              <w:rPr>
                <w:rFonts w:ascii="Arial" w:hAnsi="Arial" w:cs="Arial"/>
                <w:sz w:val="20"/>
                <w:szCs w:val="20"/>
              </w:rPr>
            </w:pPr>
          </w:p>
        </w:tc>
        <w:tc>
          <w:tcPr>
            <w:tcW w:w="905" w:type="dxa"/>
            <w:tcBorders>
              <w:top w:val="nil"/>
            </w:tcBorders>
            <w:vAlign w:val="center"/>
          </w:tcPr>
          <w:p w14:paraId="54728982" w14:textId="77777777" w:rsidR="00953708" w:rsidRPr="00441887" w:rsidRDefault="00953708" w:rsidP="00441887">
            <w:pPr>
              <w:jc w:val="center"/>
              <w:rPr>
                <w:rFonts w:ascii="Arial" w:hAnsi="Arial" w:cs="Arial"/>
                <w:sz w:val="20"/>
                <w:szCs w:val="20"/>
              </w:rPr>
            </w:pPr>
          </w:p>
        </w:tc>
      </w:tr>
    </w:tbl>
    <w:p w14:paraId="4C2C1193" w14:textId="77777777" w:rsidR="00953708" w:rsidRDefault="00953708" w:rsidP="0030654D">
      <w:pPr>
        <w:rPr>
          <w:rFonts w:ascii="Arial" w:hAnsi="Arial" w:cs="Arial"/>
          <w:b/>
          <w:bCs/>
          <w:sz w:val="22"/>
          <w:szCs w:val="22"/>
        </w:rPr>
      </w:pPr>
    </w:p>
    <w:p w14:paraId="158DD537" w14:textId="77777777" w:rsidR="00441887" w:rsidRDefault="00441887" w:rsidP="0030654D">
      <w:pPr>
        <w:rPr>
          <w:rFonts w:ascii="Arial" w:hAnsi="Arial" w:cs="Arial"/>
          <w:b/>
          <w:bCs/>
          <w:sz w:val="22"/>
          <w:szCs w:val="22"/>
        </w:rPr>
        <w:sectPr w:rsidR="00441887" w:rsidSect="00953708">
          <w:pgSz w:w="15840" w:h="12240" w:orient="landscape"/>
          <w:pgMar w:top="720" w:right="720" w:bottom="720" w:left="720" w:header="720" w:footer="720" w:gutter="0"/>
          <w:cols w:space="720"/>
          <w:docGrid w:linePitch="360"/>
        </w:sectPr>
      </w:pPr>
    </w:p>
    <w:p w14:paraId="7DD73FFB" w14:textId="4BB894D1" w:rsidR="00441887" w:rsidRDefault="00441887" w:rsidP="00441887">
      <w:pPr>
        <w:rPr>
          <w:rFonts w:ascii="Arial" w:hAnsi="Arial" w:cs="Arial"/>
          <w:b/>
          <w:bCs/>
        </w:rPr>
      </w:pPr>
      <w:r w:rsidRPr="00CD53DD">
        <w:rPr>
          <w:rFonts w:ascii="Arial" w:hAnsi="Arial" w:cs="Arial"/>
          <w:b/>
          <w:bCs/>
        </w:rPr>
        <w:lastRenderedPageBreak/>
        <w:t xml:space="preserve">Table </w:t>
      </w:r>
      <w:r w:rsidR="00C05A9D">
        <w:rPr>
          <w:rFonts w:ascii="Arial" w:hAnsi="Arial" w:cs="Arial"/>
          <w:b/>
          <w:bCs/>
        </w:rPr>
        <w:t>3</w:t>
      </w:r>
      <w:r w:rsidRPr="00CD53DD">
        <w:rPr>
          <w:rFonts w:ascii="Arial" w:hAnsi="Arial" w:cs="Arial"/>
          <w:b/>
          <w:bCs/>
        </w:rPr>
        <w:t xml:space="preserve">. </w:t>
      </w:r>
      <w:r>
        <w:rPr>
          <w:rFonts w:ascii="Arial" w:hAnsi="Arial" w:cs="Arial"/>
          <w:b/>
          <w:bCs/>
        </w:rPr>
        <w:t xml:space="preserve">Frequency of </w:t>
      </w:r>
      <w:r w:rsidR="00C05A9D">
        <w:rPr>
          <w:rFonts w:ascii="Arial" w:hAnsi="Arial" w:cs="Arial"/>
          <w:b/>
          <w:bCs/>
        </w:rPr>
        <w:t xml:space="preserve">factors association with HIV acquisition </w:t>
      </w:r>
      <w:r>
        <w:rPr>
          <w:rFonts w:ascii="Arial" w:hAnsi="Arial" w:cs="Arial"/>
          <w:b/>
          <w:bCs/>
        </w:rPr>
        <w:t xml:space="preserve">among AGYW seeking </w:t>
      </w:r>
      <w:r w:rsidR="00C05A9D">
        <w:rPr>
          <w:rFonts w:ascii="Arial" w:hAnsi="Arial" w:cs="Arial"/>
          <w:b/>
          <w:bCs/>
        </w:rPr>
        <w:t xml:space="preserve">contraception at retail pharmacies </w:t>
      </w:r>
      <w:r>
        <w:rPr>
          <w:rFonts w:ascii="Arial" w:hAnsi="Arial" w:cs="Arial"/>
          <w:b/>
          <w:bCs/>
        </w:rPr>
        <w:t xml:space="preserve">who </w:t>
      </w:r>
      <w:r w:rsidR="00C05A9D">
        <w:rPr>
          <w:rFonts w:ascii="Arial" w:hAnsi="Arial" w:cs="Arial"/>
          <w:b/>
          <w:bCs/>
        </w:rPr>
        <w:t xml:space="preserve">had high </w:t>
      </w:r>
      <w:del w:id="714" w:author="David A Katz" w:date="2025-05-21T13:23:00Z">
        <w:r w:rsidR="00C05A9D" w:rsidDel="00841FC9">
          <w:rPr>
            <w:rFonts w:ascii="Arial" w:hAnsi="Arial" w:cs="Arial"/>
            <w:b/>
            <w:bCs/>
          </w:rPr>
          <w:delText xml:space="preserve">and </w:delText>
        </w:r>
      </w:del>
      <w:ins w:id="715" w:author="David A Katz" w:date="2025-05-21T13:23:00Z">
        <w:r w:rsidR="00841FC9">
          <w:rPr>
            <w:rFonts w:ascii="Arial" w:hAnsi="Arial" w:cs="Arial"/>
            <w:b/>
            <w:bCs/>
          </w:rPr>
          <w:t>versus</w:t>
        </w:r>
        <w:r w:rsidR="00841FC9">
          <w:rPr>
            <w:rFonts w:ascii="Arial" w:hAnsi="Arial" w:cs="Arial"/>
            <w:b/>
            <w:bCs/>
          </w:rPr>
          <w:t xml:space="preserve"> </w:t>
        </w:r>
      </w:ins>
      <w:r w:rsidR="00C05A9D">
        <w:rPr>
          <w:rFonts w:ascii="Arial" w:hAnsi="Arial" w:cs="Arial"/>
          <w:b/>
          <w:bCs/>
        </w:rPr>
        <w:t>low ACE-IQ scores</w:t>
      </w:r>
      <w:r>
        <w:rPr>
          <w:rFonts w:ascii="Arial" w:hAnsi="Arial" w:cs="Arial"/>
          <w:b/>
          <w:bCs/>
        </w:rPr>
        <w:t xml:space="preserve"> (n=</w:t>
      </w:r>
      <w:r w:rsidR="00C05A9D" w:rsidRPr="00C05A9D">
        <w:rPr>
          <w:rFonts w:ascii="Arial" w:hAnsi="Arial" w:cs="Arial"/>
          <w:b/>
          <w:bCs/>
          <w:highlight w:val="yellow"/>
        </w:rPr>
        <w:t>XXX</w:t>
      </w:r>
      <w:r>
        <w:rPr>
          <w:rFonts w:ascii="Arial" w:hAnsi="Arial" w:cs="Arial"/>
          <w:b/>
          <w:bCs/>
        </w:rPr>
        <w:t>)</w:t>
      </w:r>
    </w:p>
    <w:p w14:paraId="33EA6067" w14:textId="77777777" w:rsidR="00C05A9D" w:rsidRDefault="00C05A9D" w:rsidP="00441887">
      <w:pPr>
        <w:rPr>
          <w:rFonts w:ascii="Arial" w:hAnsi="Arial" w:cs="Arial"/>
          <w:b/>
          <w:bCs/>
        </w:rPr>
      </w:pPr>
    </w:p>
    <w:tbl>
      <w:tblPr>
        <w:tblStyle w:val="TableGrid"/>
        <w:tblW w:w="12886" w:type="dxa"/>
        <w:tblInd w:w="85" w:type="dxa"/>
        <w:tblLook w:val="04A0" w:firstRow="1" w:lastRow="0" w:firstColumn="1" w:lastColumn="0" w:noHBand="0" w:noVBand="1"/>
      </w:tblPr>
      <w:tblGrid>
        <w:gridCol w:w="5141"/>
        <w:gridCol w:w="1952"/>
        <w:gridCol w:w="1834"/>
        <w:gridCol w:w="2671"/>
        <w:gridCol w:w="1288"/>
      </w:tblGrid>
      <w:tr w:rsidR="00441887" w:rsidRPr="00DC4E8F" w14:paraId="4C0F5CA9" w14:textId="77777777" w:rsidTr="00C05A9D">
        <w:trPr>
          <w:trHeight w:val="353"/>
        </w:trPr>
        <w:tc>
          <w:tcPr>
            <w:tcW w:w="5141" w:type="dxa"/>
            <w:vMerge w:val="restart"/>
            <w:vAlign w:val="center"/>
          </w:tcPr>
          <w:p w14:paraId="45BE77D8" w14:textId="019325ED" w:rsidR="00441887" w:rsidRPr="00DC4E8F" w:rsidRDefault="00441887" w:rsidP="00EE3F83">
            <w:pPr>
              <w:pStyle w:val="NormalWeb"/>
              <w:spacing w:before="0" w:beforeAutospacing="0" w:after="0" w:afterAutospacing="0"/>
              <w:jc w:val="center"/>
              <w:rPr>
                <w:rFonts w:ascii="Arial" w:hAnsi="Arial" w:cs="Arial"/>
                <w:b/>
                <w:sz w:val="22"/>
                <w:szCs w:val="22"/>
              </w:rPr>
            </w:pPr>
            <w:bookmarkStart w:id="716" w:name="_Hlk14283415"/>
            <w:commentRangeStart w:id="717"/>
            <w:del w:id="718" w:author="David A Katz" w:date="2025-05-21T13:28:00Z">
              <w:r w:rsidRPr="00DC4E8F" w:rsidDel="00841FC9">
                <w:rPr>
                  <w:rFonts w:ascii="Arial" w:hAnsi="Arial" w:cs="Arial"/>
                  <w:b/>
                  <w:sz w:val="22"/>
                  <w:szCs w:val="22"/>
                </w:rPr>
                <w:delText>Characteristic</w:delText>
              </w:r>
            </w:del>
            <w:ins w:id="719" w:author="David A Katz" w:date="2025-05-21T13:28:00Z">
              <w:r w:rsidR="00841FC9">
                <w:rPr>
                  <w:rFonts w:ascii="Arial" w:hAnsi="Arial" w:cs="Arial"/>
                  <w:b/>
                  <w:sz w:val="22"/>
                  <w:szCs w:val="22"/>
                </w:rPr>
                <w:t>Outcome</w:t>
              </w:r>
              <w:commentRangeEnd w:id="717"/>
              <w:r w:rsidR="00841FC9">
                <w:rPr>
                  <w:rStyle w:val="CommentReference"/>
                  <w:rFonts w:asciiTheme="minorHAnsi" w:eastAsiaTheme="minorHAnsi" w:hAnsiTheme="minorHAnsi" w:cstheme="minorBidi"/>
                  <w:kern w:val="2"/>
                  <w14:ligatures w14:val="standardContextual"/>
                </w:rPr>
                <w:commentReference w:id="717"/>
              </w:r>
            </w:ins>
          </w:p>
        </w:tc>
        <w:tc>
          <w:tcPr>
            <w:tcW w:w="3786" w:type="dxa"/>
            <w:gridSpan w:val="2"/>
            <w:vAlign w:val="center"/>
          </w:tcPr>
          <w:p w14:paraId="37087675" w14:textId="429DA3D3" w:rsidR="00441887" w:rsidRPr="00DC4E8F" w:rsidRDefault="00C05A9D" w:rsidP="00EE3F83">
            <w:pPr>
              <w:pStyle w:val="NormalWeb"/>
              <w:spacing w:before="0" w:beforeAutospacing="0" w:after="0" w:afterAutospacing="0"/>
              <w:jc w:val="center"/>
              <w:rPr>
                <w:rFonts w:ascii="Arial" w:hAnsi="Arial" w:cs="Arial"/>
                <w:b/>
                <w:sz w:val="22"/>
                <w:szCs w:val="22"/>
              </w:rPr>
            </w:pPr>
            <w:r>
              <w:rPr>
                <w:rFonts w:ascii="Arial" w:hAnsi="Arial" w:cs="Arial"/>
                <w:b/>
                <w:sz w:val="22"/>
                <w:szCs w:val="22"/>
              </w:rPr>
              <w:t>ACE-IQ Score</w:t>
            </w:r>
            <w:r w:rsidR="00441887" w:rsidRPr="00A55105">
              <w:rPr>
                <w:rFonts w:ascii="Arial" w:hAnsi="Arial" w:cs="Arial"/>
                <w:b/>
                <w:sz w:val="22"/>
                <w:szCs w:val="22"/>
                <w:vertAlign w:val="superscript"/>
              </w:rPr>
              <w:t>1</w:t>
            </w:r>
          </w:p>
        </w:tc>
        <w:tc>
          <w:tcPr>
            <w:tcW w:w="2671" w:type="dxa"/>
            <w:vMerge w:val="restart"/>
            <w:vAlign w:val="center"/>
          </w:tcPr>
          <w:p w14:paraId="5AB529F0" w14:textId="77777777" w:rsidR="00441887" w:rsidRPr="00DC4E8F" w:rsidRDefault="00441887" w:rsidP="00C05A9D">
            <w:pPr>
              <w:pStyle w:val="NormalWeb"/>
              <w:spacing w:before="0" w:beforeAutospacing="0" w:after="0" w:afterAutospacing="0"/>
              <w:jc w:val="center"/>
              <w:rPr>
                <w:rFonts w:ascii="Arial" w:hAnsi="Arial" w:cs="Arial"/>
                <w:b/>
                <w:sz w:val="22"/>
                <w:szCs w:val="22"/>
              </w:rPr>
            </w:pPr>
            <w:r w:rsidRPr="005C6A0B">
              <w:rPr>
                <w:rFonts w:ascii="Arial" w:hAnsi="Arial" w:cs="Arial"/>
                <w:b/>
                <w:sz w:val="22"/>
                <w:szCs w:val="22"/>
              </w:rPr>
              <w:t>Prevalence ratio</w:t>
            </w:r>
            <w:r>
              <w:rPr>
                <w:rFonts w:ascii="Arial" w:hAnsi="Arial" w:cs="Arial"/>
                <w:b/>
                <w:sz w:val="22"/>
                <w:szCs w:val="22"/>
              </w:rPr>
              <w:br/>
            </w:r>
            <w:r w:rsidRPr="005C6A0B">
              <w:rPr>
                <w:rFonts w:ascii="Arial" w:hAnsi="Arial" w:cs="Arial"/>
                <w:b/>
                <w:sz w:val="22"/>
                <w:szCs w:val="22"/>
              </w:rPr>
              <w:t>PR (95% CI)</w:t>
            </w:r>
            <w:r w:rsidRPr="001832FD">
              <w:rPr>
                <w:rFonts w:ascii="Arial" w:hAnsi="Arial" w:cs="Arial"/>
                <w:sz w:val="22"/>
                <w:szCs w:val="22"/>
                <w:vertAlign w:val="superscript"/>
              </w:rPr>
              <w:t xml:space="preserve"> 1</w:t>
            </w:r>
          </w:p>
        </w:tc>
        <w:tc>
          <w:tcPr>
            <w:tcW w:w="1288" w:type="dxa"/>
            <w:vMerge w:val="restart"/>
            <w:vAlign w:val="center"/>
          </w:tcPr>
          <w:p w14:paraId="7316C84E" w14:textId="77777777" w:rsidR="00441887" w:rsidRPr="00DC4E8F" w:rsidRDefault="00441887" w:rsidP="00C05A9D">
            <w:pPr>
              <w:pStyle w:val="NormalWeb"/>
              <w:spacing w:before="0" w:beforeAutospacing="0" w:after="0" w:afterAutospacing="0"/>
              <w:jc w:val="center"/>
              <w:rPr>
                <w:rFonts w:ascii="Arial" w:hAnsi="Arial" w:cs="Arial"/>
                <w:b/>
                <w:sz w:val="22"/>
                <w:szCs w:val="22"/>
              </w:rPr>
            </w:pPr>
            <w:r w:rsidRPr="00DC4E8F">
              <w:rPr>
                <w:rFonts w:ascii="Arial" w:hAnsi="Arial" w:cs="Arial"/>
                <w:b/>
                <w:sz w:val="22"/>
                <w:szCs w:val="22"/>
              </w:rPr>
              <w:t>p-value</w:t>
            </w:r>
          </w:p>
        </w:tc>
      </w:tr>
      <w:tr w:rsidR="00441887" w:rsidRPr="00DC4E8F" w14:paraId="06749BF2" w14:textId="77777777" w:rsidTr="00EE3F83">
        <w:trPr>
          <w:trHeight w:val="353"/>
        </w:trPr>
        <w:tc>
          <w:tcPr>
            <w:tcW w:w="5141" w:type="dxa"/>
            <w:vMerge/>
            <w:vAlign w:val="center"/>
          </w:tcPr>
          <w:p w14:paraId="046290D8" w14:textId="77777777" w:rsidR="00441887" w:rsidRPr="00DC4E8F" w:rsidRDefault="00441887" w:rsidP="00EE3F83">
            <w:pPr>
              <w:pStyle w:val="NormalWeb"/>
              <w:spacing w:before="0" w:beforeAutospacing="0" w:after="0" w:afterAutospacing="0"/>
              <w:jc w:val="center"/>
              <w:rPr>
                <w:rFonts w:ascii="Arial" w:hAnsi="Arial" w:cs="Arial"/>
                <w:b/>
                <w:sz w:val="22"/>
                <w:szCs w:val="22"/>
              </w:rPr>
            </w:pPr>
          </w:p>
        </w:tc>
        <w:tc>
          <w:tcPr>
            <w:tcW w:w="1952" w:type="dxa"/>
            <w:vAlign w:val="center"/>
          </w:tcPr>
          <w:p w14:paraId="545B72F4" w14:textId="49B78AAA" w:rsidR="00441887" w:rsidRPr="00DC4E8F" w:rsidRDefault="00C05A9D" w:rsidP="00EE3F83">
            <w:pPr>
              <w:pStyle w:val="NormalWeb"/>
              <w:spacing w:before="0" w:beforeAutospacing="0" w:after="0" w:afterAutospacing="0"/>
              <w:jc w:val="center"/>
              <w:rPr>
                <w:rFonts w:ascii="Arial" w:hAnsi="Arial" w:cs="Arial"/>
                <w:b/>
                <w:sz w:val="22"/>
                <w:szCs w:val="22"/>
              </w:rPr>
            </w:pPr>
            <w:r>
              <w:rPr>
                <w:rFonts w:ascii="Arial" w:hAnsi="Arial" w:cs="Arial"/>
                <w:b/>
                <w:sz w:val="22"/>
                <w:szCs w:val="22"/>
              </w:rPr>
              <w:t>High</w:t>
            </w:r>
          </w:p>
          <w:p w14:paraId="5355D53A" w14:textId="7207638D" w:rsidR="00441887" w:rsidRPr="00DC4E8F" w:rsidRDefault="00441887" w:rsidP="00EE3F83">
            <w:pPr>
              <w:pStyle w:val="NormalWeb"/>
              <w:spacing w:before="0" w:beforeAutospacing="0" w:after="0" w:afterAutospacing="0"/>
              <w:jc w:val="center"/>
              <w:rPr>
                <w:rFonts w:ascii="Arial" w:hAnsi="Arial" w:cs="Arial"/>
                <w:b/>
                <w:sz w:val="22"/>
                <w:szCs w:val="22"/>
              </w:rPr>
            </w:pPr>
            <w:r w:rsidRPr="00DC4E8F">
              <w:rPr>
                <w:rFonts w:ascii="Arial" w:hAnsi="Arial" w:cs="Arial"/>
                <w:b/>
                <w:sz w:val="22"/>
                <w:szCs w:val="22"/>
              </w:rPr>
              <w:t>(n=</w:t>
            </w:r>
            <w:r w:rsidR="00C05A9D" w:rsidRPr="00C05A9D">
              <w:rPr>
                <w:rFonts w:ascii="Arial" w:hAnsi="Arial" w:cs="Arial"/>
                <w:b/>
                <w:sz w:val="22"/>
                <w:szCs w:val="22"/>
                <w:highlight w:val="yellow"/>
              </w:rPr>
              <w:t>XX</w:t>
            </w:r>
            <w:r w:rsidRPr="00DC4E8F">
              <w:rPr>
                <w:rFonts w:ascii="Arial" w:hAnsi="Arial" w:cs="Arial"/>
                <w:b/>
                <w:sz w:val="22"/>
                <w:szCs w:val="22"/>
              </w:rPr>
              <w:t>)</w:t>
            </w:r>
          </w:p>
        </w:tc>
        <w:tc>
          <w:tcPr>
            <w:tcW w:w="1834" w:type="dxa"/>
            <w:vAlign w:val="center"/>
          </w:tcPr>
          <w:p w14:paraId="1EE20311" w14:textId="5B5FC063" w:rsidR="00441887" w:rsidRPr="00DC4E8F" w:rsidRDefault="00C05A9D" w:rsidP="00EE3F83">
            <w:pPr>
              <w:pStyle w:val="NormalWeb"/>
              <w:spacing w:before="0" w:beforeAutospacing="0" w:after="0" w:afterAutospacing="0"/>
              <w:jc w:val="center"/>
              <w:rPr>
                <w:rFonts w:ascii="Arial" w:hAnsi="Arial" w:cs="Arial"/>
                <w:b/>
                <w:sz w:val="22"/>
                <w:szCs w:val="22"/>
              </w:rPr>
            </w:pPr>
            <w:r>
              <w:rPr>
                <w:rFonts w:ascii="Arial" w:hAnsi="Arial" w:cs="Arial"/>
                <w:b/>
                <w:sz w:val="22"/>
                <w:szCs w:val="22"/>
              </w:rPr>
              <w:t>Low</w:t>
            </w:r>
          </w:p>
          <w:p w14:paraId="5F9C535A" w14:textId="7D920CD6" w:rsidR="00441887" w:rsidRPr="00DC4E8F" w:rsidRDefault="00441887" w:rsidP="00EE3F83">
            <w:pPr>
              <w:pStyle w:val="NormalWeb"/>
              <w:spacing w:before="0" w:beforeAutospacing="0" w:after="0" w:afterAutospacing="0"/>
              <w:jc w:val="center"/>
              <w:rPr>
                <w:rFonts w:ascii="Arial" w:hAnsi="Arial" w:cs="Arial"/>
                <w:b/>
                <w:sz w:val="22"/>
                <w:szCs w:val="22"/>
              </w:rPr>
            </w:pPr>
            <w:r w:rsidRPr="00DC4E8F">
              <w:rPr>
                <w:rFonts w:ascii="Arial" w:hAnsi="Arial" w:cs="Arial"/>
                <w:b/>
                <w:sz w:val="22"/>
                <w:szCs w:val="22"/>
              </w:rPr>
              <w:t>(n=</w:t>
            </w:r>
            <w:r w:rsidR="00C05A9D" w:rsidRPr="00C05A9D">
              <w:rPr>
                <w:rFonts w:ascii="Arial" w:hAnsi="Arial" w:cs="Arial"/>
                <w:b/>
                <w:sz w:val="22"/>
                <w:szCs w:val="22"/>
                <w:highlight w:val="yellow"/>
              </w:rPr>
              <w:t>XX</w:t>
            </w:r>
            <w:r w:rsidRPr="00DC4E8F">
              <w:rPr>
                <w:rFonts w:ascii="Arial" w:hAnsi="Arial" w:cs="Arial"/>
                <w:b/>
                <w:sz w:val="22"/>
                <w:szCs w:val="22"/>
              </w:rPr>
              <w:t>)</w:t>
            </w:r>
          </w:p>
        </w:tc>
        <w:tc>
          <w:tcPr>
            <w:tcW w:w="2671" w:type="dxa"/>
            <w:vMerge/>
          </w:tcPr>
          <w:p w14:paraId="0B369C09" w14:textId="77777777" w:rsidR="00441887" w:rsidRPr="00DC4E8F" w:rsidRDefault="00441887" w:rsidP="00EE3F83">
            <w:pPr>
              <w:pStyle w:val="NormalWeb"/>
              <w:spacing w:before="0" w:beforeAutospacing="0" w:after="0" w:afterAutospacing="0"/>
              <w:jc w:val="center"/>
              <w:rPr>
                <w:rFonts w:ascii="Arial" w:hAnsi="Arial" w:cs="Arial"/>
                <w:b/>
                <w:sz w:val="22"/>
                <w:szCs w:val="22"/>
              </w:rPr>
            </w:pPr>
          </w:p>
        </w:tc>
        <w:tc>
          <w:tcPr>
            <w:tcW w:w="1288" w:type="dxa"/>
            <w:vMerge/>
          </w:tcPr>
          <w:p w14:paraId="490CADCE" w14:textId="77777777" w:rsidR="00441887" w:rsidRPr="00DC4E8F" w:rsidRDefault="00441887" w:rsidP="00EE3F83">
            <w:pPr>
              <w:pStyle w:val="NormalWeb"/>
              <w:spacing w:before="0" w:beforeAutospacing="0" w:after="0" w:afterAutospacing="0"/>
              <w:jc w:val="center"/>
              <w:rPr>
                <w:rFonts w:ascii="Arial" w:hAnsi="Arial" w:cs="Arial"/>
                <w:b/>
                <w:sz w:val="22"/>
                <w:szCs w:val="22"/>
              </w:rPr>
            </w:pPr>
          </w:p>
        </w:tc>
      </w:tr>
      <w:tr w:rsidR="00441887" w:rsidRPr="00DC4E8F" w14:paraId="6C8DA74C" w14:textId="77777777" w:rsidTr="00C05A9D">
        <w:trPr>
          <w:trHeight w:val="360"/>
        </w:trPr>
        <w:tc>
          <w:tcPr>
            <w:tcW w:w="5141" w:type="dxa"/>
            <w:shd w:val="clear" w:color="auto" w:fill="F2F2F2" w:themeFill="background1" w:themeFillShade="F2"/>
            <w:vAlign w:val="center"/>
          </w:tcPr>
          <w:p w14:paraId="428F39CD" w14:textId="50CC7CBA" w:rsidR="00441887" w:rsidRPr="00DC4E8F" w:rsidRDefault="00441887" w:rsidP="00C05A9D">
            <w:pPr>
              <w:pStyle w:val="NormalWeb"/>
              <w:spacing w:before="0" w:beforeAutospacing="0" w:after="0" w:afterAutospacing="0"/>
              <w:rPr>
                <w:rFonts w:ascii="Arial" w:hAnsi="Arial" w:cs="Arial"/>
                <w:b/>
                <w:sz w:val="22"/>
                <w:szCs w:val="22"/>
              </w:rPr>
            </w:pPr>
            <w:r w:rsidRPr="00DC4E8F">
              <w:rPr>
                <w:rFonts w:ascii="Arial" w:hAnsi="Arial" w:cs="Arial"/>
                <w:b/>
                <w:sz w:val="22"/>
                <w:szCs w:val="22"/>
              </w:rPr>
              <w:t>Behavioral factors</w:t>
            </w:r>
          </w:p>
        </w:tc>
        <w:tc>
          <w:tcPr>
            <w:tcW w:w="1952" w:type="dxa"/>
            <w:shd w:val="clear" w:color="auto" w:fill="F2F2F2" w:themeFill="background1" w:themeFillShade="F2"/>
            <w:vAlign w:val="center"/>
          </w:tcPr>
          <w:p w14:paraId="0BA951BB" w14:textId="77777777" w:rsidR="00441887" w:rsidRPr="00DC4E8F" w:rsidRDefault="00441887" w:rsidP="00EE3F83">
            <w:pPr>
              <w:pStyle w:val="NormalWeb"/>
              <w:spacing w:before="0" w:beforeAutospacing="0" w:after="0" w:afterAutospacing="0"/>
              <w:jc w:val="center"/>
              <w:rPr>
                <w:rFonts w:ascii="Arial" w:hAnsi="Arial" w:cs="Arial"/>
                <w:b/>
                <w:sz w:val="22"/>
                <w:szCs w:val="22"/>
              </w:rPr>
            </w:pPr>
          </w:p>
        </w:tc>
        <w:tc>
          <w:tcPr>
            <w:tcW w:w="1834" w:type="dxa"/>
            <w:shd w:val="clear" w:color="auto" w:fill="F2F2F2" w:themeFill="background1" w:themeFillShade="F2"/>
            <w:vAlign w:val="center"/>
          </w:tcPr>
          <w:p w14:paraId="79B127C1" w14:textId="77777777" w:rsidR="00441887" w:rsidRPr="00DC4E8F" w:rsidRDefault="00441887" w:rsidP="00EE3F83">
            <w:pPr>
              <w:pStyle w:val="NormalWeb"/>
              <w:spacing w:before="0" w:beforeAutospacing="0" w:after="0" w:afterAutospacing="0"/>
              <w:jc w:val="center"/>
              <w:rPr>
                <w:rFonts w:ascii="Arial" w:hAnsi="Arial" w:cs="Arial"/>
                <w:b/>
                <w:sz w:val="22"/>
                <w:szCs w:val="22"/>
              </w:rPr>
            </w:pPr>
          </w:p>
        </w:tc>
        <w:tc>
          <w:tcPr>
            <w:tcW w:w="2671" w:type="dxa"/>
            <w:shd w:val="clear" w:color="auto" w:fill="F2F2F2" w:themeFill="background1" w:themeFillShade="F2"/>
          </w:tcPr>
          <w:p w14:paraId="1C4F197E" w14:textId="77777777" w:rsidR="00441887" w:rsidRPr="00DC4E8F" w:rsidRDefault="00441887" w:rsidP="00EE3F83">
            <w:pPr>
              <w:pStyle w:val="NormalWeb"/>
              <w:spacing w:before="0" w:beforeAutospacing="0" w:after="0" w:afterAutospacing="0"/>
              <w:jc w:val="center"/>
              <w:rPr>
                <w:rFonts w:ascii="Arial" w:hAnsi="Arial" w:cs="Arial"/>
                <w:b/>
                <w:sz w:val="22"/>
                <w:szCs w:val="22"/>
              </w:rPr>
            </w:pPr>
          </w:p>
        </w:tc>
        <w:tc>
          <w:tcPr>
            <w:tcW w:w="1288" w:type="dxa"/>
            <w:shd w:val="clear" w:color="auto" w:fill="F2F2F2" w:themeFill="background1" w:themeFillShade="F2"/>
          </w:tcPr>
          <w:p w14:paraId="2191AC59" w14:textId="77777777" w:rsidR="00441887" w:rsidRPr="00DC4E8F" w:rsidRDefault="00441887" w:rsidP="00EE3F83">
            <w:pPr>
              <w:pStyle w:val="NormalWeb"/>
              <w:spacing w:before="0" w:beforeAutospacing="0" w:after="0" w:afterAutospacing="0"/>
              <w:jc w:val="center"/>
              <w:rPr>
                <w:rFonts w:ascii="Arial" w:hAnsi="Arial" w:cs="Arial"/>
                <w:b/>
                <w:sz w:val="22"/>
                <w:szCs w:val="22"/>
              </w:rPr>
            </w:pPr>
          </w:p>
        </w:tc>
      </w:tr>
      <w:tr w:rsidR="00441887" w:rsidRPr="00DC4E8F" w14:paraId="2AC4A5E0" w14:textId="77777777" w:rsidTr="00C05A9D">
        <w:trPr>
          <w:trHeight w:val="360"/>
        </w:trPr>
        <w:tc>
          <w:tcPr>
            <w:tcW w:w="5141" w:type="dxa"/>
            <w:shd w:val="clear" w:color="auto" w:fill="FFFFFF" w:themeFill="background1"/>
            <w:vAlign w:val="center"/>
          </w:tcPr>
          <w:p w14:paraId="11580E11" w14:textId="77777777" w:rsidR="00441887" w:rsidRPr="00DC4E8F" w:rsidRDefault="00441887" w:rsidP="00C05A9D">
            <w:pPr>
              <w:pStyle w:val="NormalWeb"/>
              <w:spacing w:before="0" w:beforeAutospacing="0" w:after="0" w:afterAutospacing="0"/>
              <w:rPr>
                <w:rFonts w:ascii="Arial" w:hAnsi="Arial" w:cs="Arial"/>
                <w:b/>
                <w:sz w:val="22"/>
                <w:szCs w:val="22"/>
              </w:rPr>
            </w:pPr>
            <w:r>
              <w:rPr>
                <w:rFonts w:ascii="Arial" w:hAnsi="Arial" w:cs="Arial"/>
                <w:sz w:val="22"/>
                <w:szCs w:val="22"/>
              </w:rPr>
              <w:t>Has partner of unknown/positive HIV status</w:t>
            </w:r>
          </w:p>
        </w:tc>
        <w:tc>
          <w:tcPr>
            <w:tcW w:w="1952" w:type="dxa"/>
            <w:shd w:val="clear" w:color="auto" w:fill="FFFFFF" w:themeFill="background1"/>
            <w:vAlign w:val="center"/>
          </w:tcPr>
          <w:p w14:paraId="7A205499" w14:textId="66FA015E" w:rsidR="00441887" w:rsidRPr="00575CA8" w:rsidRDefault="00441887" w:rsidP="00EE3F83">
            <w:pPr>
              <w:pStyle w:val="NormalWeb"/>
              <w:spacing w:before="0" w:beforeAutospacing="0" w:after="0" w:afterAutospacing="0"/>
              <w:jc w:val="center"/>
              <w:rPr>
                <w:rFonts w:ascii="Arial" w:hAnsi="Arial" w:cs="Arial"/>
                <w:bCs/>
                <w:sz w:val="22"/>
                <w:szCs w:val="22"/>
              </w:rPr>
            </w:pPr>
            <w:r w:rsidRPr="00575CA8">
              <w:rPr>
                <w:rFonts w:ascii="Arial" w:hAnsi="Arial" w:cs="Arial"/>
                <w:bCs/>
                <w:sz w:val="22"/>
                <w:szCs w:val="22"/>
              </w:rPr>
              <w:t xml:space="preserve"> </w:t>
            </w:r>
            <w:r w:rsidR="00C05A9D">
              <w:rPr>
                <w:rFonts w:ascii="Arial" w:hAnsi="Arial" w:cs="Arial"/>
                <w:bCs/>
                <w:sz w:val="22"/>
                <w:szCs w:val="22"/>
              </w:rPr>
              <w:t xml:space="preserve">XX </w:t>
            </w:r>
            <w:r w:rsidRPr="00575CA8">
              <w:rPr>
                <w:rFonts w:ascii="Arial" w:hAnsi="Arial" w:cs="Arial"/>
                <w:bCs/>
                <w:sz w:val="22"/>
                <w:szCs w:val="22"/>
              </w:rPr>
              <w:t>(</w:t>
            </w:r>
            <w:r w:rsidR="00C05A9D">
              <w:rPr>
                <w:rFonts w:ascii="Arial" w:hAnsi="Arial" w:cs="Arial"/>
                <w:bCs/>
                <w:sz w:val="22"/>
                <w:szCs w:val="22"/>
              </w:rPr>
              <w:t>XX</w:t>
            </w:r>
            <w:r>
              <w:rPr>
                <w:rFonts w:ascii="Arial" w:hAnsi="Arial" w:cs="Arial"/>
                <w:bCs/>
                <w:sz w:val="22"/>
                <w:szCs w:val="22"/>
              </w:rPr>
              <w:t>.</w:t>
            </w:r>
            <w:r w:rsidR="00C05A9D">
              <w:rPr>
                <w:rFonts w:ascii="Arial" w:hAnsi="Arial" w:cs="Arial"/>
                <w:bCs/>
                <w:sz w:val="22"/>
                <w:szCs w:val="22"/>
              </w:rPr>
              <w:t>X</w:t>
            </w:r>
            <w:r w:rsidRPr="00575CA8">
              <w:rPr>
                <w:rFonts w:ascii="Arial" w:hAnsi="Arial" w:cs="Arial"/>
                <w:bCs/>
                <w:sz w:val="22"/>
                <w:szCs w:val="22"/>
              </w:rPr>
              <w:t>%)</w:t>
            </w:r>
          </w:p>
        </w:tc>
        <w:tc>
          <w:tcPr>
            <w:tcW w:w="1834" w:type="dxa"/>
            <w:shd w:val="clear" w:color="auto" w:fill="FFFFFF" w:themeFill="background1"/>
            <w:vAlign w:val="center"/>
          </w:tcPr>
          <w:p w14:paraId="455A7B26" w14:textId="5700ECC3" w:rsidR="00441887" w:rsidRPr="00575CA8" w:rsidRDefault="00C05A9D" w:rsidP="00EE3F83">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XX </w:t>
            </w:r>
            <w:r w:rsidRPr="00575CA8">
              <w:rPr>
                <w:rFonts w:ascii="Arial" w:hAnsi="Arial" w:cs="Arial"/>
                <w:bCs/>
                <w:sz w:val="22"/>
                <w:szCs w:val="22"/>
              </w:rPr>
              <w:t>(</w:t>
            </w:r>
            <w:r>
              <w:rPr>
                <w:rFonts w:ascii="Arial" w:hAnsi="Arial" w:cs="Arial"/>
                <w:bCs/>
                <w:sz w:val="22"/>
                <w:szCs w:val="22"/>
              </w:rPr>
              <w:t>XX.X</w:t>
            </w:r>
            <w:r w:rsidRPr="00575CA8">
              <w:rPr>
                <w:rFonts w:ascii="Arial" w:hAnsi="Arial" w:cs="Arial"/>
                <w:bCs/>
                <w:sz w:val="22"/>
                <w:szCs w:val="22"/>
              </w:rPr>
              <w:t>%)</w:t>
            </w:r>
          </w:p>
        </w:tc>
        <w:tc>
          <w:tcPr>
            <w:tcW w:w="2671" w:type="dxa"/>
            <w:shd w:val="clear" w:color="auto" w:fill="FFFFFF" w:themeFill="background1"/>
            <w:vAlign w:val="center"/>
          </w:tcPr>
          <w:p w14:paraId="3B334D87" w14:textId="1F82DCCC" w:rsidR="00441887" w:rsidRPr="00575CA8" w:rsidRDefault="00C05A9D" w:rsidP="00EE3F83">
            <w:pPr>
              <w:pStyle w:val="NormalWeb"/>
              <w:spacing w:before="0" w:beforeAutospacing="0" w:after="0" w:afterAutospacing="0"/>
              <w:jc w:val="center"/>
              <w:rPr>
                <w:rFonts w:ascii="Arial" w:hAnsi="Arial" w:cs="Arial"/>
                <w:bCs/>
                <w:sz w:val="22"/>
                <w:szCs w:val="22"/>
              </w:rPr>
            </w:pPr>
            <w:r>
              <w:rPr>
                <w:rFonts w:ascii="Arial" w:hAnsi="Arial" w:cs="Arial"/>
                <w:bCs/>
                <w:sz w:val="22"/>
                <w:szCs w:val="22"/>
              </w:rPr>
              <w:t>X</w:t>
            </w:r>
            <w:r w:rsidR="00441887" w:rsidRPr="00575CA8">
              <w:rPr>
                <w:rFonts w:ascii="Arial" w:hAnsi="Arial" w:cs="Arial"/>
                <w:bCs/>
                <w:sz w:val="22"/>
                <w:szCs w:val="22"/>
              </w:rPr>
              <w:t>.</w:t>
            </w:r>
            <w:r>
              <w:rPr>
                <w:rFonts w:ascii="Arial" w:hAnsi="Arial" w:cs="Arial"/>
                <w:bCs/>
                <w:sz w:val="22"/>
                <w:szCs w:val="22"/>
              </w:rPr>
              <w:t>XX</w:t>
            </w:r>
            <w:r w:rsidR="00441887" w:rsidRPr="00575CA8">
              <w:rPr>
                <w:rFonts w:ascii="Arial" w:hAnsi="Arial" w:cs="Arial"/>
                <w:bCs/>
                <w:sz w:val="22"/>
                <w:szCs w:val="22"/>
              </w:rPr>
              <w:t xml:space="preserve"> (</w:t>
            </w:r>
            <w:proofErr w:type="gramStart"/>
            <w:r>
              <w:rPr>
                <w:rFonts w:ascii="Arial" w:hAnsi="Arial" w:cs="Arial"/>
                <w:bCs/>
                <w:sz w:val="22"/>
                <w:szCs w:val="22"/>
              </w:rPr>
              <w:t>X</w:t>
            </w:r>
            <w:r w:rsidR="00441887" w:rsidRPr="00575CA8">
              <w:rPr>
                <w:rFonts w:ascii="Arial" w:hAnsi="Arial" w:cs="Arial"/>
                <w:bCs/>
                <w:sz w:val="22"/>
                <w:szCs w:val="22"/>
              </w:rPr>
              <w:t>.</w:t>
            </w:r>
            <w:r>
              <w:rPr>
                <w:rFonts w:ascii="Arial" w:hAnsi="Arial" w:cs="Arial"/>
                <w:bCs/>
                <w:sz w:val="22"/>
                <w:szCs w:val="22"/>
              </w:rPr>
              <w:t>XX</w:t>
            </w:r>
            <w:proofErr w:type="gramEnd"/>
            <w:r w:rsidR="00441887" w:rsidRPr="00575CA8">
              <w:rPr>
                <w:rFonts w:ascii="Arial" w:hAnsi="Arial" w:cs="Arial"/>
                <w:bCs/>
                <w:sz w:val="22"/>
                <w:szCs w:val="22"/>
              </w:rPr>
              <w:t xml:space="preserve"> – </w:t>
            </w:r>
            <w:r>
              <w:rPr>
                <w:rFonts w:ascii="Arial" w:hAnsi="Arial" w:cs="Arial"/>
                <w:bCs/>
                <w:sz w:val="22"/>
                <w:szCs w:val="22"/>
              </w:rPr>
              <w:t>X</w:t>
            </w:r>
            <w:r w:rsidR="00441887" w:rsidRPr="00575CA8">
              <w:rPr>
                <w:rFonts w:ascii="Arial" w:hAnsi="Arial" w:cs="Arial"/>
                <w:bCs/>
                <w:sz w:val="22"/>
                <w:szCs w:val="22"/>
              </w:rPr>
              <w:t>.</w:t>
            </w:r>
            <w:r>
              <w:rPr>
                <w:rFonts w:ascii="Arial" w:hAnsi="Arial" w:cs="Arial"/>
                <w:bCs/>
                <w:sz w:val="22"/>
                <w:szCs w:val="22"/>
              </w:rPr>
              <w:t>XX</w:t>
            </w:r>
            <w:r w:rsidR="00441887" w:rsidRPr="00575CA8">
              <w:rPr>
                <w:rFonts w:ascii="Arial" w:hAnsi="Arial" w:cs="Arial"/>
                <w:bCs/>
                <w:sz w:val="22"/>
                <w:szCs w:val="22"/>
              </w:rPr>
              <w:t>)</w:t>
            </w:r>
          </w:p>
        </w:tc>
        <w:tc>
          <w:tcPr>
            <w:tcW w:w="1288" w:type="dxa"/>
            <w:shd w:val="clear" w:color="auto" w:fill="FFFFFF" w:themeFill="background1"/>
            <w:vAlign w:val="center"/>
          </w:tcPr>
          <w:p w14:paraId="3A31FD06" w14:textId="0D9C959D" w:rsidR="00441887" w:rsidRPr="00575CA8" w:rsidRDefault="00C05A9D" w:rsidP="00EE3F83">
            <w:pPr>
              <w:pStyle w:val="NormalWeb"/>
              <w:spacing w:before="0" w:beforeAutospacing="0" w:after="0" w:afterAutospacing="0"/>
              <w:rPr>
                <w:rFonts w:ascii="Arial" w:hAnsi="Arial" w:cs="Arial"/>
                <w:bCs/>
                <w:sz w:val="22"/>
                <w:szCs w:val="22"/>
              </w:rPr>
            </w:pPr>
            <w:r>
              <w:rPr>
                <w:rFonts w:ascii="Arial" w:hAnsi="Arial" w:cs="Arial"/>
                <w:bCs/>
                <w:sz w:val="22"/>
                <w:szCs w:val="22"/>
              </w:rPr>
              <w:t>X.XXX</w:t>
            </w:r>
          </w:p>
        </w:tc>
      </w:tr>
      <w:tr w:rsidR="00441887" w:rsidRPr="00DC4E8F" w14:paraId="3C8D133F" w14:textId="77777777" w:rsidTr="00C05A9D">
        <w:trPr>
          <w:trHeight w:val="360"/>
        </w:trPr>
        <w:tc>
          <w:tcPr>
            <w:tcW w:w="5141" w:type="dxa"/>
            <w:vAlign w:val="center"/>
          </w:tcPr>
          <w:p w14:paraId="551C3BEB" w14:textId="77777777" w:rsidR="00441887" w:rsidRPr="00DC4E8F" w:rsidRDefault="00441887" w:rsidP="00C05A9D">
            <w:pPr>
              <w:pStyle w:val="NormalWeb"/>
              <w:spacing w:before="0" w:beforeAutospacing="0" w:after="0" w:afterAutospacing="0"/>
              <w:rPr>
                <w:rFonts w:ascii="Arial" w:hAnsi="Arial" w:cs="Arial"/>
                <w:b/>
                <w:sz w:val="22"/>
                <w:szCs w:val="22"/>
              </w:rPr>
            </w:pPr>
            <w:r w:rsidRPr="00DC4E8F">
              <w:rPr>
                <w:rFonts w:ascii="Arial" w:hAnsi="Arial" w:cs="Arial"/>
                <w:sz w:val="22"/>
                <w:szCs w:val="22"/>
              </w:rPr>
              <w:t>≥ 4</w:t>
            </w:r>
            <w:r>
              <w:rPr>
                <w:rFonts w:ascii="Arial" w:hAnsi="Arial" w:cs="Arial"/>
                <w:sz w:val="22"/>
                <w:szCs w:val="22"/>
              </w:rPr>
              <w:t xml:space="preserve"> t</w:t>
            </w:r>
            <w:r w:rsidRPr="00DC4E8F">
              <w:rPr>
                <w:rFonts w:ascii="Arial" w:hAnsi="Arial" w:cs="Arial"/>
                <w:sz w:val="22"/>
                <w:szCs w:val="22"/>
              </w:rPr>
              <w:t xml:space="preserve">otal lifetime sexual partners </w:t>
            </w:r>
          </w:p>
        </w:tc>
        <w:tc>
          <w:tcPr>
            <w:tcW w:w="1952" w:type="dxa"/>
            <w:vAlign w:val="center"/>
          </w:tcPr>
          <w:p w14:paraId="37339365" w14:textId="7734B277"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834" w:type="dxa"/>
            <w:vAlign w:val="center"/>
          </w:tcPr>
          <w:p w14:paraId="50AA482E" w14:textId="1FED8C86"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2671" w:type="dxa"/>
            <w:vAlign w:val="center"/>
          </w:tcPr>
          <w:p w14:paraId="2F9FF949" w14:textId="24139FFE"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288" w:type="dxa"/>
            <w:vAlign w:val="center"/>
          </w:tcPr>
          <w:p w14:paraId="272B2091" w14:textId="02697E01" w:rsidR="00441887" w:rsidRPr="00DC4E8F" w:rsidRDefault="00441887" w:rsidP="00EE3F83">
            <w:pPr>
              <w:pStyle w:val="NormalWeb"/>
              <w:spacing w:before="0" w:beforeAutospacing="0" w:after="0" w:afterAutospacing="0"/>
              <w:rPr>
                <w:rFonts w:ascii="Arial" w:hAnsi="Arial" w:cs="Arial"/>
                <w:bCs/>
                <w:sz w:val="22"/>
                <w:szCs w:val="22"/>
              </w:rPr>
            </w:pPr>
          </w:p>
        </w:tc>
      </w:tr>
      <w:tr w:rsidR="00441887" w:rsidRPr="00DC4E8F" w14:paraId="50DF248E" w14:textId="77777777" w:rsidTr="00C05A9D">
        <w:trPr>
          <w:trHeight w:val="360"/>
        </w:trPr>
        <w:tc>
          <w:tcPr>
            <w:tcW w:w="5141" w:type="dxa"/>
            <w:vAlign w:val="center"/>
          </w:tcPr>
          <w:p w14:paraId="0B28370D" w14:textId="77777777" w:rsidR="00441887" w:rsidRPr="00DC4E8F" w:rsidRDefault="00441887" w:rsidP="00C05A9D">
            <w:pPr>
              <w:pStyle w:val="NormalWeb"/>
              <w:spacing w:before="0" w:beforeAutospacing="0" w:after="0" w:afterAutospacing="0"/>
              <w:rPr>
                <w:rFonts w:ascii="Arial" w:hAnsi="Arial" w:cs="Arial"/>
                <w:b/>
                <w:sz w:val="22"/>
                <w:szCs w:val="22"/>
              </w:rPr>
            </w:pPr>
            <w:r>
              <w:rPr>
                <w:rFonts w:ascii="Arial" w:hAnsi="Arial" w:cs="Arial"/>
                <w:sz w:val="22"/>
                <w:szCs w:val="22"/>
              </w:rPr>
              <w:t>Had c</w:t>
            </w:r>
            <w:r w:rsidRPr="00DC4E8F">
              <w:rPr>
                <w:rFonts w:ascii="Arial" w:hAnsi="Arial" w:cs="Arial"/>
                <w:sz w:val="22"/>
                <w:szCs w:val="22"/>
              </w:rPr>
              <w:t>ondom</w:t>
            </w:r>
            <w:r>
              <w:rPr>
                <w:rFonts w:ascii="Arial" w:hAnsi="Arial" w:cs="Arial"/>
                <w:sz w:val="22"/>
                <w:szCs w:val="22"/>
              </w:rPr>
              <w:t>less sex</w:t>
            </w:r>
            <w:r w:rsidRPr="006B2156">
              <w:rPr>
                <w:rFonts w:ascii="Arial" w:hAnsi="Arial" w:cs="Arial"/>
                <w:sz w:val="22"/>
                <w:szCs w:val="22"/>
                <w:vertAlign w:val="superscript"/>
              </w:rPr>
              <w:t>2</w:t>
            </w:r>
            <w:r w:rsidRPr="00DC4E8F">
              <w:rPr>
                <w:rFonts w:ascii="Arial" w:hAnsi="Arial" w:cs="Arial"/>
                <w:sz w:val="22"/>
                <w:szCs w:val="22"/>
              </w:rPr>
              <w:t xml:space="preserve"> </w:t>
            </w:r>
          </w:p>
        </w:tc>
        <w:tc>
          <w:tcPr>
            <w:tcW w:w="1952" w:type="dxa"/>
            <w:vAlign w:val="center"/>
          </w:tcPr>
          <w:p w14:paraId="20D49510" w14:textId="59A184B9"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834" w:type="dxa"/>
            <w:vAlign w:val="center"/>
          </w:tcPr>
          <w:p w14:paraId="16674827" w14:textId="6D5E66FA"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2671" w:type="dxa"/>
            <w:vAlign w:val="center"/>
          </w:tcPr>
          <w:p w14:paraId="1347C2A2" w14:textId="53BBF979" w:rsidR="00441887" w:rsidRPr="00DC4E8F" w:rsidRDefault="00441887" w:rsidP="00EE3F83">
            <w:pPr>
              <w:pStyle w:val="NormalWeb"/>
              <w:spacing w:before="0" w:beforeAutospacing="0" w:after="0" w:afterAutospacing="0"/>
              <w:jc w:val="center"/>
              <w:rPr>
                <w:rFonts w:ascii="Arial" w:hAnsi="Arial" w:cs="Arial"/>
                <w:sz w:val="22"/>
                <w:szCs w:val="22"/>
              </w:rPr>
            </w:pPr>
          </w:p>
        </w:tc>
        <w:tc>
          <w:tcPr>
            <w:tcW w:w="1288" w:type="dxa"/>
            <w:vAlign w:val="center"/>
          </w:tcPr>
          <w:p w14:paraId="430278C0" w14:textId="3BAF6B81" w:rsidR="00441887" w:rsidRPr="00DC4E8F" w:rsidRDefault="00441887" w:rsidP="00EE3F83">
            <w:pPr>
              <w:pStyle w:val="NormalWeb"/>
              <w:spacing w:before="0" w:beforeAutospacing="0" w:after="0" w:afterAutospacing="0"/>
              <w:rPr>
                <w:rFonts w:ascii="Arial" w:hAnsi="Arial" w:cs="Arial"/>
                <w:sz w:val="22"/>
                <w:szCs w:val="22"/>
              </w:rPr>
            </w:pPr>
          </w:p>
        </w:tc>
      </w:tr>
      <w:tr w:rsidR="00441887" w:rsidRPr="00DC4E8F" w14:paraId="05A95EA2" w14:textId="77777777" w:rsidTr="00C05A9D">
        <w:trPr>
          <w:trHeight w:val="360"/>
        </w:trPr>
        <w:tc>
          <w:tcPr>
            <w:tcW w:w="5141" w:type="dxa"/>
            <w:vAlign w:val="center"/>
          </w:tcPr>
          <w:p w14:paraId="1B8A4E61" w14:textId="77777777" w:rsidR="00441887" w:rsidRPr="00DC4E8F" w:rsidRDefault="00441887" w:rsidP="00C05A9D">
            <w:pPr>
              <w:pStyle w:val="NormalWeb"/>
              <w:spacing w:before="0" w:beforeAutospacing="0" w:after="0" w:afterAutospacing="0"/>
              <w:rPr>
                <w:rFonts w:ascii="Arial" w:hAnsi="Arial" w:cs="Arial"/>
                <w:b/>
                <w:sz w:val="22"/>
                <w:szCs w:val="22"/>
              </w:rPr>
            </w:pPr>
            <w:r>
              <w:rPr>
                <w:rFonts w:ascii="Arial" w:hAnsi="Arial" w:cs="Arial"/>
                <w:sz w:val="22"/>
                <w:szCs w:val="22"/>
              </w:rPr>
              <w:t>Engaged in transactional sex</w:t>
            </w:r>
            <w:r w:rsidRPr="006B2156">
              <w:rPr>
                <w:rFonts w:ascii="Arial" w:hAnsi="Arial" w:cs="Arial"/>
                <w:sz w:val="22"/>
                <w:szCs w:val="22"/>
                <w:vertAlign w:val="superscript"/>
              </w:rPr>
              <w:t>2</w:t>
            </w:r>
          </w:p>
        </w:tc>
        <w:tc>
          <w:tcPr>
            <w:tcW w:w="1952" w:type="dxa"/>
            <w:vAlign w:val="center"/>
          </w:tcPr>
          <w:p w14:paraId="23ED9D35" w14:textId="66404552"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834" w:type="dxa"/>
            <w:vAlign w:val="center"/>
          </w:tcPr>
          <w:p w14:paraId="6DB4B60B" w14:textId="1348ADCD"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2671" w:type="dxa"/>
            <w:vAlign w:val="center"/>
          </w:tcPr>
          <w:p w14:paraId="48B8C240" w14:textId="193EA4E5" w:rsidR="00441887" w:rsidRPr="00DC4E8F" w:rsidRDefault="00441887" w:rsidP="00EE3F83">
            <w:pPr>
              <w:pStyle w:val="NormalWeb"/>
              <w:spacing w:before="0" w:beforeAutospacing="0" w:after="0" w:afterAutospacing="0"/>
              <w:jc w:val="center"/>
              <w:rPr>
                <w:rFonts w:ascii="Arial" w:hAnsi="Arial" w:cs="Arial"/>
                <w:sz w:val="22"/>
                <w:szCs w:val="22"/>
              </w:rPr>
            </w:pPr>
          </w:p>
        </w:tc>
        <w:tc>
          <w:tcPr>
            <w:tcW w:w="1288" w:type="dxa"/>
            <w:vAlign w:val="center"/>
          </w:tcPr>
          <w:p w14:paraId="7300EDA2" w14:textId="246D8972" w:rsidR="00441887" w:rsidRPr="00DC4E8F" w:rsidRDefault="00441887" w:rsidP="00EE3F83">
            <w:pPr>
              <w:pStyle w:val="NormalWeb"/>
              <w:spacing w:before="0" w:beforeAutospacing="0" w:after="0" w:afterAutospacing="0"/>
              <w:rPr>
                <w:rFonts w:ascii="Arial" w:hAnsi="Arial" w:cs="Arial"/>
                <w:sz w:val="22"/>
                <w:szCs w:val="22"/>
              </w:rPr>
            </w:pPr>
          </w:p>
        </w:tc>
      </w:tr>
      <w:tr w:rsidR="00441887" w:rsidRPr="00DC4E8F" w14:paraId="442486AE" w14:textId="77777777" w:rsidTr="00C05A9D">
        <w:trPr>
          <w:trHeight w:val="360"/>
        </w:trPr>
        <w:tc>
          <w:tcPr>
            <w:tcW w:w="5141" w:type="dxa"/>
            <w:vAlign w:val="center"/>
          </w:tcPr>
          <w:p w14:paraId="4DA02D37" w14:textId="77777777" w:rsidR="00441887" w:rsidRPr="00DC4E8F" w:rsidRDefault="00441887" w:rsidP="00C05A9D">
            <w:pPr>
              <w:pStyle w:val="NormalWeb"/>
              <w:spacing w:before="0" w:beforeAutospacing="0" w:after="0" w:afterAutospacing="0"/>
              <w:rPr>
                <w:rFonts w:ascii="Arial" w:hAnsi="Arial" w:cs="Arial"/>
                <w:b/>
                <w:sz w:val="22"/>
                <w:szCs w:val="22"/>
              </w:rPr>
            </w:pPr>
            <w:r w:rsidRPr="00DC4E8F">
              <w:rPr>
                <w:rFonts w:ascii="Arial" w:hAnsi="Arial" w:cs="Arial"/>
                <w:sz w:val="22"/>
                <w:szCs w:val="22"/>
              </w:rPr>
              <w:t xml:space="preserve">Forced </w:t>
            </w:r>
            <w:r>
              <w:rPr>
                <w:rFonts w:ascii="Arial" w:hAnsi="Arial" w:cs="Arial"/>
                <w:sz w:val="22"/>
                <w:szCs w:val="22"/>
              </w:rPr>
              <w:t>to have sex against will</w:t>
            </w:r>
            <w:r w:rsidRPr="006B2156">
              <w:rPr>
                <w:rFonts w:ascii="Arial" w:hAnsi="Arial" w:cs="Arial"/>
                <w:sz w:val="22"/>
                <w:szCs w:val="22"/>
                <w:vertAlign w:val="superscript"/>
              </w:rPr>
              <w:t>2</w:t>
            </w:r>
          </w:p>
        </w:tc>
        <w:tc>
          <w:tcPr>
            <w:tcW w:w="1952" w:type="dxa"/>
            <w:vAlign w:val="center"/>
          </w:tcPr>
          <w:p w14:paraId="14F371F2" w14:textId="778E92ED"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834" w:type="dxa"/>
            <w:vAlign w:val="center"/>
          </w:tcPr>
          <w:p w14:paraId="5A671805" w14:textId="5412FD5C"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2671" w:type="dxa"/>
            <w:vAlign w:val="center"/>
          </w:tcPr>
          <w:p w14:paraId="4011601E" w14:textId="68DF281E"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288" w:type="dxa"/>
            <w:vAlign w:val="center"/>
          </w:tcPr>
          <w:p w14:paraId="75A132BE" w14:textId="4AB04F4D" w:rsidR="00441887" w:rsidRPr="00DC4E8F" w:rsidRDefault="00441887" w:rsidP="00EE3F83">
            <w:pPr>
              <w:pStyle w:val="NormalWeb"/>
              <w:spacing w:before="0" w:beforeAutospacing="0" w:after="0" w:afterAutospacing="0"/>
              <w:rPr>
                <w:rFonts w:ascii="Arial" w:hAnsi="Arial" w:cs="Arial"/>
                <w:bCs/>
                <w:sz w:val="22"/>
                <w:szCs w:val="22"/>
              </w:rPr>
            </w:pPr>
          </w:p>
        </w:tc>
      </w:tr>
      <w:tr w:rsidR="00441887" w:rsidRPr="00DC4E8F" w14:paraId="0012A3E1" w14:textId="77777777" w:rsidTr="00C05A9D">
        <w:trPr>
          <w:trHeight w:val="360"/>
        </w:trPr>
        <w:tc>
          <w:tcPr>
            <w:tcW w:w="5141" w:type="dxa"/>
            <w:vAlign w:val="center"/>
          </w:tcPr>
          <w:p w14:paraId="484F8B2A" w14:textId="78E5C204" w:rsidR="00441887" w:rsidRPr="00DC4E8F" w:rsidRDefault="00441887" w:rsidP="00C05A9D">
            <w:pPr>
              <w:pStyle w:val="NormalWeb"/>
              <w:spacing w:before="0" w:beforeAutospacing="0" w:after="0" w:afterAutospacing="0"/>
              <w:rPr>
                <w:rFonts w:ascii="Arial" w:hAnsi="Arial" w:cs="Arial"/>
                <w:sz w:val="22"/>
                <w:szCs w:val="22"/>
              </w:rPr>
            </w:pPr>
            <w:r>
              <w:rPr>
                <w:rFonts w:ascii="Arial" w:hAnsi="Arial" w:cs="Arial"/>
                <w:sz w:val="22"/>
                <w:szCs w:val="22"/>
              </w:rPr>
              <w:t>Experienced i</w:t>
            </w:r>
            <w:r w:rsidRPr="00DC4E8F">
              <w:rPr>
                <w:rFonts w:ascii="Arial" w:hAnsi="Arial" w:cs="Arial"/>
                <w:sz w:val="22"/>
                <w:szCs w:val="22"/>
              </w:rPr>
              <w:t>ntimate partner violence</w:t>
            </w:r>
            <w:r w:rsidRPr="006B2156">
              <w:rPr>
                <w:rFonts w:ascii="Arial" w:hAnsi="Arial" w:cs="Arial"/>
                <w:sz w:val="22"/>
                <w:szCs w:val="22"/>
                <w:vertAlign w:val="superscript"/>
              </w:rPr>
              <w:t>3</w:t>
            </w:r>
            <w:r w:rsidRPr="00DC4E8F">
              <w:rPr>
                <w:rFonts w:ascii="Arial" w:hAnsi="Arial" w:cs="Arial"/>
                <w:sz w:val="22"/>
                <w:szCs w:val="22"/>
              </w:rPr>
              <w:t xml:space="preserve"> </w:t>
            </w:r>
          </w:p>
        </w:tc>
        <w:tc>
          <w:tcPr>
            <w:tcW w:w="1952" w:type="dxa"/>
            <w:vAlign w:val="center"/>
          </w:tcPr>
          <w:p w14:paraId="2E9AAED0" w14:textId="44351021"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834" w:type="dxa"/>
            <w:vAlign w:val="center"/>
          </w:tcPr>
          <w:p w14:paraId="7F313242" w14:textId="6E4E12D3"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2671" w:type="dxa"/>
            <w:vAlign w:val="center"/>
          </w:tcPr>
          <w:p w14:paraId="1D61FFDF" w14:textId="3DC5F4D3" w:rsidR="00441887" w:rsidRPr="00DC4E8F" w:rsidRDefault="00441887" w:rsidP="00EE3F83">
            <w:pPr>
              <w:pStyle w:val="NormalWeb"/>
              <w:spacing w:before="0" w:beforeAutospacing="0" w:after="0" w:afterAutospacing="0"/>
              <w:jc w:val="center"/>
              <w:rPr>
                <w:rFonts w:ascii="Arial" w:hAnsi="Arial" w:cs="Arial"/>
                <w:sz w:val="22"/>
                <w:szCs w:val="22"/>
              </w:rPr>
            </w:pPr>
          </w:p>
        </w:tc>
        <w:tc>
          <w:tcPr>
            <w:tcW w:w="1288" w:type="dxa"/>
            <w:vAlign w:val="center"/>
          </w:tcPr>
          <w:p w14:paraId="53A1C515" w14:textId="33A78C81" w:rsidR="00441887" w:rsidRPr="00DC4E8F" w:rsidRDefault="00441887" w:rsidP="00EE3F83">
            <w:pPr>
              <w:pStyle w:val="NormalWeb"/>
              <w:spacing w:before="0" w:beforeAutospacing="0" w:after="0" w:afterAutospacing="0"/>
              <w:rPr>
                <w:rFonts w:ascii="Arial" w:hAnsi="Arial" w:cs="Arial"/>
                <w:sz w:val="22"/>
                <w:szCs w:val="22"/>
              </w:rPr>
            </w:pPr>
          </w:p>
        </w:tc>
      </w:tr>
      <w:tr w:rsidR="00441887" w:rsidRPr="00DC4E8F" w14:paraId="4F9C10DF" w14:textId="77777777" w:rsidTr="00C05A9D">
        <w:trPr>
          <w:trHeight w:val="360"/>
        </w:trPr>
        <w:tc>
          <w:tcPr>
            <w:tcW w:w="5141" w:type="dxa"/>
            <w:vAlign w:val="center"/>
          </w:tcPr>
          <w:p w14:paraId="66259BC5" w14:textId="77777777" w:rsidR="00441887" w:rsidRPr="00DC4E8F" w:rsidRDefault="00441887" w:rsidP="00C05A9D">
            <w:pPr>
              <w:pStyle w:val="NormalWeb"/>
              <w:spacing w:before="0" w:beforeAutospacing="0" w:after="0" w:afterAutospacing="0"/>
              <w:rPr>
                <w:rFonts w:ascii="Arial" w:hAnsi="Arial" w:cs="Arial"/>
                <w:b/>
                <w:sz w:val="22"/>
                <w:szCs w:val="22"/>
              </w:rPr>
            </w:pPr>
            <w:r>
              <w:rPr>
                <w:rFonts w:ascii="Arial" w:hAnsi="Arial" w:cs="Arial"/>
                <w:sz w:val="22"/>
                <w:szCs w:val="22"/>
              </w:rPr>
              <w:t>High s</w:t>
            </w:r>
            <w:r w:rsidRPr="00DC4E8F">
              <w:rPr>
                <w:rFonts w:ascii="Arial" w:hAnsi="Arial" w:cs="Arial"/>
                <w:sz w:val="22"/>
                <w:szCs w:val="22"/>
              </w:rPr>
              <w:t>elf-perceived HIV risk</w:t>
            </w:r>
            <w:r w:rsidRPr="006B2156">
              <w:rPr>
                <w:rFonts w:ascii="Arial" w:hAnsi="Arial" w:cs="Arial"/>
                <w:sz w:val="22"/>
                <w:szCs w:val="22"/>
                <w:vertAlign w:val="superscript"/>
              </w:rPr>
              <w:t>4</w:t>
            </w:r>
          </w:p>
        </w:tc>
        <w:tc>
          <w:tcPr>
            <w:tcW w:w="1952" w:type="dxa"/>
            <w:vAlign w:val="center"/>
          </w:tcPr>
          <w:p w14:paraId="4BD5B4C6" w14:textId="3C0176ED"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834" w:type="dxa"/>
            <w:vAlign w:val="center"/>
          </w:tcPr>
          <w:p w14:paraId="60850018" w14:textId="518A26DB"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2671" w:type="dxa"/>
            <w:vAlign w:val="center"/>
          </w:tcPr>
          <w:p w14:paraId="696195B2" w14:textId="3E5EAFC6"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288" w:type="dxa"/>
            <w:vAlign w:val="center"/>
          </w:tcPr>
          <w:p w14:paraId="5FB8CCF7" w14:textId="42B895FC" w:rsidR="00441887" w:rsidRPr="00DC4E8F" w:rsidRDefault="00441887" w:rsidP="00EE3F83">
            <w:pPr>
              <w:pStyle w:val="NormalWeb"/>
              <w:spacing w:before="0" w:beforeAutospacing="0" w:after="0" w:afterAutospacing="0"/>
              <w:rPr>
                <w:rFonts w:ascii="Arial" w:hAnsi="Arial" w:cs="Arial"/>
                <w:bCs/>
                <w:sz w:val="22"/>
                <w:szCs w:val="22"/>
              </w:rPr>
            </w:pPr>
          </w:p>
        </w:tc>
      </w:tr>
      <w:tr w:rsidR="00441887" w:rsidRPr="00DC4E8F" w14:paraId="33E4778A" w14:textId="77777777" w:rsidTr="00C05A9D">
        <w:trPr>
          <w:trHeight w:val="360"/>
        </w:trPr>
        <w:tc>
          <w:tcPr>
            <w:tcW w:w="5141" w:type="dxa"/>
            <w:vAlign w:val="center"/>
          </w:tcPr>
          <w:p w14:paraId="31401F7E" w14:textId="577083FF" w:rsidR="00441887" w:rsidRDefault="00441887" w:rsidP="00C05A9D">
            <w:pPr>
              <w:pStyle w:val="NormalWeb"/>
              <w:spacing w:before="0" w:beforeAutospacing="0" w:after="0" w:afterAutospacing="0"/>
              <w:rPr>
                <w:rFonts w:ascii="Arial" w:hAnsi="Arial" w:cs="Arial"/>
                <w:sz w:val="22"/>
                <w:szCs w:val="22"/>
              </w:rPr>
            </w:pPr>
            <w:r w:rsidRPr="00210873">
              <w:rPr>
                <w:rFonts w:ascii="Arial" w:hAnsi="Arial" w:cs="Arial"/>
                <w:sz w:val="22"/>
                <w:szCs w:val="22"/>
              </w:rPr>
              <w:t>Partner age difference ≥10 years</w:t>
            </w:r>
            <w:r w:rsidRPr="00210873">
              <w:rPr>
                <w:rFonts w:ascii="Arial" w:hAnsi="Arial" w:cs="Arial"/>
                <w:b/>
                <w:sz w:val="22"/>
                <w:szCs w:val="22"/>
              </w:rPr>
              <w:t xml:space="preserve"> </w:t>
            </w:r>
          </w:p>
        </w:tc>
        <w:tc>
          <w:tcPr>
            <w:tcW w:w="1952" w:type="dxa"/>
            <w:vAlign w:val="center"/>
          </w:tcPr>
          <w:p w14:paraId="0404EE82" w14:textId="4A64B1CB"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1834" w:type="dxa"/>
            <w:vAlign w:val="center"/>
          </w:tcPr>
          <w:p w14:paraId="4C3E9A83" w14:textId="1347F3E7" w:rsidR="00441887" w:rsidRPr="00DC4E8F" w:rsidRDefault="00441887" w:rsidP="00EE3F83">
            <w:pPr>
              <w:pStyle w:val="NormalWeb"/>
              <w:spacing w:before="0" w:beforeAutospacing="0" w:after="0" w:afterAutospacing="0"/>
              <w:jc w:val="center"/>
              <w:rPr>
                <w:rFonts w:ascii="Arial" w:hAnsi="Arial" w:cs="Arial"/>
                <w:bCs/>
                <w:sz w:val="22"/>
                <w:szCs w:val="22"/>
              </w:rPr>
            </w:pPr>
          </w:p>
        </w:tc>
        <w:tc>
          <w:tcPr>
            <w:tcW w:w="2671" w:type="dxa"/>
            <w:vAlign w:val="center"/>
          </w:tcPr>
          <w:p w14:paraId="18BA70A7" w14:textId="63A38591" w:rsidR="00441887" w:rsidRDefault="00441887" w:rsidP="00EE3F83">
            <w:pPr>
              <w:pStyle w:val="NormalWeb"/>
              <w:spacing w:before="0" w:beforeAutospacing="0" w:after="0" w:afterAutospacing="0"/>
              <w:jc w:val="center"/>
              <w:rPr>
                <w:rFonts w:ascii="Arial" w:hAnsi="Arial" w:cs="Arial"/>
                <w:bCs/>
                <w:sz w:val="22"/>
                <w:szCs w:val="22"/>
              </w:rPr>
            </w:pPr>
          </w:p>
        </w:tc>
        <w:tc>
          <w:tcPr>
            <w:tcW w:w="1288" w:type="dxa"/>
            <w:vAlign w:val="center"/>
          </w:tcPr>
          <w:p w14:paraId="43808112" w14:textId="1F3C33FF" w:rsidR="00441887" w:rsidRDefault="00441887" w:rsidP="00EE3F83">
            <w:pPr>
              <w:pStyle w:val="NormalWeb"/>
              <w:spacing w:before="0" w:beforeAutospacing="0" w:after="0" w:afterAutospacing="0"/>
              <w:rPr>
                <w:rFonts w:ascii="Arial" w:hAnsi="Arial" w:cs="Arial"/>
                <w:bCs/>
                <w:sz w:val="22"/>
                <w:szCs w:val="22"/>
              </w:rPr>
            </w:pPr>
          </w:p>
        </w:tc>
      </w:tr>
      <w:tr w:rsidR="00441887" w:rsidRPr="00DC4E8F" w14:paraId="3C76FFE9" w14:textId="77777777" w:rsidTr="00C05A9D">
        <w:trPr>
          <w:trHeight w:val="360"/>
        </w:trPr>
        <w:tc>
          <w:tcPr>
            <w:tcW w:w="5141" w:type="dxa"/>
            <w:shd w:val="clear" w:color="auto" w:fill="F2F2F2" w:themeFill="background1" w:themeFillShade="F2"/>
            <w:vAlign w:val="center"/>
          </w:tcPr>
          <w:p w14:paraId="5ECAC777" w14:textId="77777777" w:rsidR="00441887" w:rsidRPr="00DC4E8F" w:rsidRDefault="00441887" w:rsidP="00C05A9D">
            <w:pPr>
              <w:pStyle w:val="NormalWeb"/>
              <w:spacing w:before="0" w:beforeAutospacing="0" w:after="0" w:afterAutospacing="0"/>
              <w:rPr>
                <w:rFonts w:ascii="Arial" w:hAnsi="Arial" w:cs="Arial"/>
                <w:sz w:val="22"/>
                <w:szCs w:val="22"/>
              </w:rPr>
            </w:pPr>
            <w:r w:rsidRPr="00DC4E8F">
              <w:rPr>
                <w:rFonts w:ascii="Arial" w:hAnsi="Arial" w:cs="Arial"/>
                <w:b/>
                <w:bCs/>
                <w:sz w:val="22"/>
                <w:szCs w:val="22"/>
              </w:rPr>
              <w:t>HIV risk score factors (Balkus et. al.</w:t>
            </w:r>
            <w:r w:rsidRPr="006B2156">
              <w:rPr>
                <w:rFonts w:ascii="Arial" w:hAnsi="Arial" w:cs="Arial"/>
                <w:b/>
                <w:bCs/>
                <w:sz w:val="22"/>
                <w:szCs w:val="22"/>
                <w:vertAlign w:val="superscript"/>
              </w:rPr>
              <w:t>5</w:t>
            </w:r>
            <w:r w:rsidRPr="00DC4E8F">
              <w:rPr>
                <w:rFonts w:ascii="Arial" w:hAnsi="Arial" w:cs="Arial"/>
                <w:b/>
                <w:bCs/>
                <w:sz w:val="22"/>
                <w:szCs w:val="22"/>
              </w:rPr>
              <w:t>)</w:t>
            </w:r>
          </w:p>
        </w:tc>
        <w:tc>
          <w:tcPr>
            <w:tcW w:w="1952" w:type="dxa"/>
            <w:shd w:val="clear" w:color="auto" w:fill="F2F2F2" w:themeFill="background1" w:themeFillShade="F2"/>
            <w:vAlign w:val="center"/>
          </w:tcPr>
          <w:p w14:paraId="2453145F" w14:textId="77777777"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shd w:val="clear" w:color="auto" w:fill="F2F2F2" w:themeFill="background1" w:themeFillShade="F2"/>
            <w:vAlign w:val="center"/>
          </w:tcPr>
          <w:p w14:paraId="224148D2" w14:textId="77777777"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2671" w:type="dxa"/>
            <w:shd w:val="clear" w:color="auto" w:fill="F2F2F2" w:themeFill="background1" w:themeFillShade="F2"/>
            <w:vAlign w:val="center"/>
          </w:tcPr>
          <w:p w14:paraId="3D935EA1" w14:textId="77777777"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shd w:val="clear" w:color="auto" w:fill="F2F2F2" w:themeFill="background1" w:themeFillShade="F2"/>
            <w:vAlign w:val="center"/>
          </w:tcPr>
          <w:p w14:paraId="59A2251F" w14:textId="77777777"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1E21FB61" w14:textId="77777777" w:rsidTr="00C05A9D">
        <w:trPr>
          <w:trHeight w:val="360"/>
        </w:trPr>
        <w:tc>
          <w:tcPr>
            <w:tcW w:w="5141" w:type="dxa"/>
            <w:vAlign w:val="center"/>
          </w:tcPr>
          <w:p w14:paraId="3C446BD4" w14:textId="77777777" w:rsidR="00441887" w:rsidRPr="00DC4E8F" w:rsidRDefault="00441887" w:rsidP="00C05A9D">
            <w:pPr>
              <w:pStyle w:val="NormalWeb"/>
              <w:spacing w:before="0" w:beforeAutospacing="0" w:after="0" w:afterAutospacing="0"/>
              <w:rPr>
                <w:rFonts w:ascii="Arial" w:hAnsi="Arial" w:cs="Arial"/>
                <w:sz w:val="22"/>
                <w:szCs w:val="22"/>
              </w:rPr>
            </w:pPr>
            <w:r w:rsidRPr="00DC4E8F">
              <w:rPr>
                <w:rFonts w:ascii="Arial" w:hAnsi="Arial" w:cs="Arial"/>
                <w:sz w:val="22"/>
                <w:szCs w:val="22"/>
              </w:rPr>
              <w:t>Unmarried/not living with partner</w:t>
            </w:r>
          </w:p>
        </w:tc>
        <w:tc>
          <w:tcPr>
            <w:tcW w:w="1952" w:type="dxa"/>
            <w:vAlign w:val="center"/>
          </w:tcPr>
          <w:p w14:paraId="27E98A38" w14:textId="53E28E3E"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456856E4" w14:textId="16805250" w:rsidR="00441887" w:rsidRPr="0052437E" w:rsidRDefault="00441887" w:rsidP="00EE3F83">
            <w:pPr>
              <w:jc w:val="center"/>
              <w:rPr>
                <w:rFonts w:ascii="Arial" w:hAnsi="Arial" w:cs="Arial"/>
                <w:color w:val="000000" w:themeColor="text1"/>
              </w:rPr>
            </w:pPr>
          </w:p>
        </w:tc>
        <w:tc>
          <w:tcPr>
            <w:tcW w:w="2671" w:type="dxa"/>
            <w:vAlign w:val="center"/>
          </w:tcPr>
          <w:p w14:paraId="4EDA4CC8" w14:textId="36EBFE1C"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27C07A56" w14:textId="1405A086"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6C71A0F8" w14:textId="77777777" w:rsidTr="00C05A9D">
        <w:trPr>
          <w:trHeight w:val="360"/>
        </w:trPr>
        <w:tc>
          <w:tcPr>
            <w:tcW w:w="5141" w:type="dxa"/>
            <w:vAlign w:val="center"/>
          </w:tcPr>
          <w:p w14:paraId="18B56C51" w14:textId="77777777" w:rsidR="00441887" w:rsidRPr="00DC4E8F" w:rsidRDefault="00441887" w:rsidP="00C05A9D">
            <w:pPr>
              <w:pStyle w:val="NormalWeb"/>
              <w:spacing w:before="0" w:beforeAutospacing="0" w:after="0" w:afterAutospacing="0"/>
              <w:rPr>
                <w:rFonts w:ascii="Arial" w:hAnsi="Arial" w:cs="Arial"/>
                <w:sz w:val="22"/>
                <w:szCs w:val="22"/>
              </w:rPr>
            </w:pPr>
            <w:r w:rsidRPr="00DC4E8F">
              <w:rPr>
                <w:rFonts w:ascii="Arial" w:hAnsi="Arial" w:cs="Arial"/>
                <w:sz w:val="22"/>
                <w:szCs w:val="22"/>
              </w:rPr>
              <w:t>Alcohol use (past 30 days)</w:t>
            </w:r>
          </w:p>
        </w:tc>
        <w:tc>
          <w:tcPr>
            <w:tcW w:w="1952" w:type="dxa"/>
            <w:vAlign w:val="center"/>
          </w:tcPr>
          <w:p w14:paraId="03091C1F" w14:textId="11052169"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0F8889B0" w14:textId="4479D5A0" w:rsidR="00441887" w:rsidRPr="0052437E" w:rsidRDefault="00441887" w:rsidP="00EE3F83">
            <w:pPr>
              <w:jc w:val="center"/>
              <w:rPr>
                <w:rFonts w:ascii="Arial" w:hAnsi="Arial" w:cs="Arial"/>
                <w:color w:val="000000" w:themeColor="text1"/>
              </w:rPr>
            </w:pPr>
          </w:p>
        </w:tc>
        <w:tc>
          <w:tcPr>
            <w:tcW w:w="2671" w:type="dxa"/>
            <w:vAlign w:val="center"/>
          </w:tcPr>
          <w:p w14:paraId="0416CFCE" w14:textId="506B6E78"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7A2EB20D" w14:textId="3577CFCB"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3AF48E02" w14:textId="77777777" w:rsidTr="00C05A9D">
        <w:trPr>
          <w:trHeight w:val="360"/>
        </w:trPr>
        <w:tc>
          <w:tcPr>
            <w:tcW w:w="5141" w:type="dxa"/>
            <w:vAlign w:val="center"/>
          </w:tcPr>
          <w:p w14:paraId="5E393ADC" w14:textId="77777777" w:rsidR="00441887" w:rsidRPr="00DC4E8F" w:rsidRDefault="00441887" w:rsidP="00C05A9D">
            <w:pPr>
              <w:pStyle w:val="NormalWeb"/>
              <w:spacing w:before="0" w:beforeAutospacing="0" w:after="0" w:afterAutospacing="0"/>
              <w:rPr>
                <w:rFonts w:ascii="Arial" w:hAnsi="Arial" w:cs="Arial"/>
                <w:sz w:val="22"/>
                <w:szCs w:val="22"/>
              </w:rPr>
            </w:pPr>
            <w:r w:rsidRPr="00DC4E8F">
              <w:rPr>
                <w:rFonts w:ascii="Arial" w:hAnsi="Arial" w:cs="Arial"/>
                <w:sz w:val="22"/>
                <w:szCs w:val="22"/>
              </w:rPr>
              <w:t xml:space="preserve">Partner does not provide financial support </w:t>
            </w:r>
          </w:p>
        </w:tc>
        <w:tc>
          <w:tcPr>
            <w:tcW w:w="1952" w:type="dxa"/>
            <w:vAlign w:val="center"/>
          </w:tcPr>
          <w:p w14:paraId="5493F1FF" w14:textId="1E485A1F"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4AB7A8F0" w14:textId="1B6F7781" w:rsidR="00441887" w:rsidRPr="0052437E" w:rsidRDefault="00441887" w:rsidP="00EE3F83">
            <w:pPr>
              <w:jc w:val="center"/>
              <w:rPr>
                <w:rFonts w:ascii="Arial" w:hAnsi="Arial" w:cs="Arial"/>
                <w:color w:val="000000" w:themeColor="text1"/>
              </w:rPr>
            </w:pPr>
          </w:p>
        </w:tc>
        <w:tc>
          <w:tcPr>
            <w:tcW w:w="2671" w:type="dxa"/>
            <w:vAlign w:val="center"/>
          </w:tcPr>
          <w:p w14:paraId="02D8EF36" w14:textId="74848857"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575D8CEF" w14:textId="0CDF7B29"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7A041A42" w14:textId="77777777" w:rsidTr="00C05A9D">
        <w:trPr>
          <w:trHeight w:val="360"/>
        </w:trPr>
        <w:tc>
          <w:tcPr>
            <w:tcW w:w="5141" w:type="dxa"/>
            <w:vAlign w:val="center"/>
          </w:tcPr>
          <w:p w14:paraId="52F8C3C2" w14:textId="77777777" w:rsidR="00441887" w:rsidRPr="00DC4E8F" w:rsidRDefault="00441887" w:rsidP="00C05A9D">
            <w:pPr>
              <w:pStyle w:val="NormalWeb"/>
              <w:spacing w:before="0" w:beforeAutospacing="0" w:after="0" w:afterAutospacing="0"/>
              <w:rPr>
                <w:rFonts w:ascii="Arial" w:hAnsi="Arial" w:cs="Arial"/>
                <w:sz w:val="22"/>
                <w:szCs w:val="22"/>
              </w:rPr>
            </w:pPr>
            <w:r w:rsidRPr="00DC4E8F">
              <w:rPr>
                <w:rFonts w:ascii="Arial" w:hAnsi="Arial" w:cs="Arial"/>
                <w:sz w:val="22"/>
                <w:szCs w:val="22"/>
              </w:rPr>
              <w:t xml:space="preserve">Primary partner has other partners </w:t>
            </w:r>
          </w:p>
        </w:tc>
        <w:tc>
          <w:tcPr>
            <w:tcW w:w="1952" w:type="dxa"/>
            <w:vAlign w:val="center"/>
          </w:tcPr>
          <w:p w14:paraId="2C7ACBEF" w14:textId="09CB09E7"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7DEE5D39" w14:textId="6186C1F0"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2671" w:type="dxa"/>
            <w:vAlign w:val="center"/>
          </w:tcPr>
          <w:p w14:paraId="3C7B45E6" w14:textId="5ACF65F1"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60355B80" w14:textId="58B60AF6"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242D1D23" w14:textId="77777777" w:rsidTr="00C05A9D">
        <w:trPr>
          <w:trHeight w:val="360"/>
        </w:trPr>
        <w:tc>
          <w:tcPr>
            <w:tcW w:w="5141" w:type="dxa"/>
            <w:vAlign w:val="center"/>
          </w:tcPr>
          <w:p w14:paraId="0A70513D" w14:textId="10A2DCF5" w:rsidR="00441887" w:rsidRPr="00DC4E8F" w:rsidRDefault="00441887" w:rsidP="00C05A9D">
            <w:pPr>
              <w:pStyle w:val="NormalWeb"/>
              <w:spacing w:before="0" w:beforeAutospacing="0" w:after="0" w:afterAutospacing="0"/>
              <w:rPr>
                <w:rFonts w:ascii="Arial" w:hAnsi="Arial" w:cs="Arial"/>
                <w:sz w:val="22"/>
                <w:szCs w:val="22"/>
              </w:rPr>
            </w:pPr>
            <w:r w:rsidRPr="00DC4E8F">
              <w:rPr>
                <w:rFonts w:ascii="Arial" w:hAnsi="Arial" w:cs="Arial"/>
                <w:sz w:val="22"/>
                <w:szCs w:val="22"/>
              </w:rPr>
              <w:t>H</w:t>
            </w:r>
            <w:r>
              <w:rPr>
                <w:rFonts w:ascii="Arial" w:hAnsi="Arial" w:cs="Arial"/>
                <w:sz w:val="22"/>
                <w:szCs w:val="22"/>
              </w:rPr>
              <w:t>igh behavioral HIV risk</w:t>
            </w:r>
            <w:ins w:id="721" w:author="Jillian Pintye" w:date="2025-05-20T22:27:00Z">
              <w:r w:rsidR="00A33ABE">
                <w:rPr>
                  <w:rFonts w:ascii="Arial" w:hAnsi="Arial" w:cs="Arial"/>
                  <w:sz w:val="22"/>
                  <w:szCs w:val="22"/>
                </w:rPr>
                <w:t xml:space="preserve"> score</w:t>
              </w:r>
            </w:ins>
            <w:r w:rsidRPr="006B2156">
              <w:rPr>
                <w:rFonts w:ascii="Arial" w:hAnsi="Arial" w:cs="Arial"/>
                <w:b/>
                <w:bCs/>
                <w:sz w:val="22"/>
                <w:szCs w:val="22"/>
                <w:vertAlign w:val="superscript"/>
              </w:rPr>
              <w:t>5</w:t>
            </w:r>
          </w:p>
        </w:tc>
        <w:tc>
          <w:tcPr>
            <w:tcW w:w="1952" w:type="dxa"/>
            <w:vAlign w:val="center"/>
          </w:tcPr>
          <w:p w14:paraId="11E93CFF" w14:textId="52DE68AE"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3BD5C014" w14:textId="5FC2E52A" w:rsidR="00441887" w:rsidRPr="0052437E" w:rsidRDefault="00441887" w:rsidP="00EE3F83">
            <w:pPr>
              <w:jc w:val="center"/>
              <w:rPr>
                <w:rFonts w:ascii="Arial" w:hAnsi="Arial" w:cs="Arial"/>
                <w:color w:val="000000" w:themeColor="text1"/>
              </w:rPr>
            </w:pPr>
          </w:p>
        </w:tc>
        <w:tc>
          <w:tcPr>
            <w:tcW w:w="2671" w:type="dxa"/>
            <w:vAlign w:val="center"/>
          </w:tcPr>
          <w:p w14:paraId="12369703" w14:textId="506F7AB2"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534BF61A" w14:textId="4D47A41B"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3A5C6E29" w14:textId="77777777" w:rsidTr="00C05A9D">
        <w:trPr>
          <w:trHeight w:val="360"/>
        </w:trPr>
        <w:tc>
          <w:tcPr>
            <w:tcW w:w="5141" w:type="dxa"/>
            <w:shd w:val="clear" w:color="auto" w:fill="F2F2F2" w:themeFill="background1" w:themeFillShade="F2"/>
            <w:vAlign w:val="center"/>
          </w:tcPr>
          <w:p w14:paraId="71C38B73" w14:textId="77777777" w:rsidR="00441887" w:rsidRPr="00574FF4" w:rsidRDefault="00441887" w:rsidP="00C05A9D">
            <w:pPr>
              <w:pStyle w:val="NormalWeb"/>
              <w:spacing w:before="0" w:beforeAutospacing="0" w:after="0" w:afterAutospacing="0"/>
              <w:rPr>
                <w:rFonts w:ascii="Arial" w:hAnsi="Arial" w:cs="Arial"/>
                <w:b/>
                <w:bCs/>
                <w:sz w:val="22"/>
                <w:szCs w:val="22"/>
              </w:rPr>
            </w:pPr>
            <w:commentRangeStart w:id="722"/>
            <w:r w:rsidRPr="00574FF4">
              <w:rPr>
                <w:rFonts w:ascii="Arial" w:hAnsi="Arial" w:cs="Arial"/>
                <w:b/>
                <w:bCs/>
                <w:sz w:val="22"/>
                <w:szCs w:val="22"/>
              </w:rPr>
              <w:t>Psychosocial characteristics</w:t>
            </w:r>
            <w:commentRangeEnd w:id="722"/>
            <w:r w:rsidR="00841FC9">
              <w:rPr>
                <w:rStyle w:val="CommentReference"/>
                <w:rFonts w:asciiTheme="minorHAnsi" w:eastAsiaTheme="minorHAnsi" w:hAnsiTheme="minorHAnsi" w:cstheme="minorBidi"/>
                <w:kern w:val="2"/>
                <w14:ligatures w14:val="standardContextual"/>
              </w:rPr>
              <w:commentReference w:id="722"/>
            </w:r>
          </w:p>
        </w:tc>
        <w:tc>
          <w:tcPr>
            <w:tcW w:w="1952" w:type="dxa"/>
            <w:shd w:val="clear" w:color="auto" w:fill="F2F2F2" w:themeFill="background1" w:themeFillShade="F2"/>
            <w:vAlign w:val="center"/>
          </w:tcPr>
          <w:p w14:paraId="75C99C68" w14:textId="77777777"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shd w:val="clear" w:color="auto" w:fill="F2F2F2" w:themeFill="background1" w:themeFillShade="F2"/>
            <w:vAlign w:val="center"/>
          </w:tcPr>
          <w:p w14:paraId="528235B2" w14:textId="77777777" w:rsidR="00441887" w:rsidRPr="0052437E" w:rsidRDefault="00441887" w:rsidP="00EE3F83">
            <w:pPr>
              <w:jc w:val="center"/>
              <w:rPr>
                <w:rFonts w:ascii="Arial" w:hAnsi="Arial" w:cs="Arial"/>
                <w:color w:val="000000" w:themeColor="text1"/>
              </w:rPr>
            </w:pPr>
          </w:p>
        </w:tc>
        <w:tc>
          <w:tcPr>
            <w:tcW w:w="2671" w:type="dxa"/>
            <w:shd w:val="clear" w:color="auto" w:fill="F2F2F2" w:themeFill="background1" w:themeFillShade="F2"/>
            <w:vAlign w:val="center"/>
          </w:tcPr>
          <w:p w14:paraId="6852C780" w14:textId="77777777"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shd w:val="clear" w:color="auto" w:fill="F2F2F2" w:themeFill="background1" w:themeFillShade="F2"/>
            <w:vAlign w:val="center"/>
          </w:tcPr>
          <w:p w14:paraId="4ABC7189" w14:textId="77777777"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5D48148D" w14:textId="77777777" w:rsidTr="00C05A9D">
        <w:trPr>
          <w:trHeight w:val="360"/>
        </w:trPr>
        <w:tc>
          <w:tcPr>
            <w:tcW w:w="5141" w:type="dxa"/>
            <w:vAlign w:val="center"/>
          </w:tcPr>
          <w:p w14:paraId="06FAE920" w14:textId="77777777" w:rsidR="00441887" w:rsidRPr="00DC4E8F" w:rsidRDefault="00441887" w:rsidP="00C05A9D">
            <w:pPr>
              <w:pStyle w:val="NormalWeb"/>
              <w:spacing w:before="0" w:beforeAutospacing="0" w:after="0" w:afterAutospacing="0"/>
              <w:rPr>
                <w:rFonts w:ascii="Arial" w:hAnsi="Arial" w:cs="Arial"/>
                <w:sz w:val="22"/>
                <w:szCs w:val="22"/>
              </w:rPr>
            </w:pPr>
            <w:commentRangeStart w:id="723"/>
            <w:r>
              <w:rPr>
                <w:rFonts w:ascii="Arial" w:hAnsi="Arial" w:cs="Arial"/>
                <w:sz w:val="22"/>
                <w:szCs w:val="22"/>
              </w:rPr>
              <w:t>Low social support</w:t>
            </w:r>
            <w:commentRangeEnd w:id="723"/>
            <w:r w:rsidR="00841FC9">
              <w:rPr>
                <w:rStyle w:val="CommentReference"/>
                <w:rFonts w:asciiTheme="minorHAnsi" w:eastAsiaTheme="minorHAnsi" w:hAnsiTheme="minorHAnsi" w:cstheme="minorBidi"/>
                <w:kern w:val="2"/>
                <w14:ligatures w14:val="standardContextual"/>
              </w:rPr>
              <w:commentReference w:id="723"/>
            </w:r>
          </w:p>
        </w:tc>
        <w:tc>
          <w:tcPr>
            <w:tcW w:w="1952" w:type="dxa"/>
            <w:vAlign w:val="center"/>
          </w:tcPr>
          <w:p w14:paraId="62CE1603" w14:textId="4FED4B9E"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172F636F" w14:textId="7C51245F" w:rsidR="00441887" w:rsidRPr="0052437E" w:rsidRDefault="00441887" w:rsidP="00EE3F83">
            <w:pPr>
              <w:jc w:val="center"/>
              <w:rPr>
                <w:rFonts w:ascii="Arial" w:hAnsi="Arial" w:cs="Arial"/>
                <w:color w:val="000000" w:themeColor="text1"/>
              </w:rPr>
            </w:pPr>
          </w:p>
        </w:tc>
        <w:tc>
          <w:tcPr>
            <w:tcW w:w="2671" w:type="dxa"/>
            <w:vAlign w:val="center"/>
          </w:tcPr>
          <w:p w14:paraId="100653D9" w14:textId="19D43064"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5DCB59FD" w14:textId="3962AEAF"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4B2F6A58" w14:textId="77777777" w:rsidTr="00C05A9D">
        <w:trPr>
          <w:trHeight w:val="360"/>
        </w:trPr>
        <w:tc>
          <w:tcPr>
            <w:tcW w:w="5141" w:type="dxa"/>
            <w:vAlign w:val="center"/>
          </w:tcPr>
          <w:p w14:paraId="314956AA" w14:textId="77777777" w:rsidR="00441887" w:rsidRPr="00DC4E8F" w:rsidRDefault="00441887" w:rsidP="00C05A9D">
            <w:pPr>
              <w:pStyle w:val="NormalWeb"/>
              <w:spacing w:before="0" w:beforeAutospacing="0" w:after="0" w:afterAutospacing="0"/>
              <w:rPr>
                <w:rFonts w:ascii="Arial" w:hAnsi="Arial" w:cs="Arial"/>
                <w:sz w:val="22"/>
                <w:szCs w:val="22"/>
              </w:rPr>
            </w:pPr>
            <w:commentRangeStart w:id="724"/>
            <w:r w:rsidRPr="00210873">
              <w:rPr>
                <w:rFonts w:ascii="Arial" w:hAnsi="Arial" w:cs="Arial"/>
                <w:sz w:val="22"/>
                <w:szCs w:val="22"/>
              </w:rPr>
              <w:t>Depressive symptom</w:t>
            </w:r>
            <w:r>
              <w:rPr>
                <w:rFonts w:ascii="Arial" w:hAnsi="Arial" w:cs="Arial"/>
                <w:sz w:val="22"/>
                <w:szCs w:val="22"/>
              </w:rPr>
              <w:t>s</w:t>
            </w:r>
            <w:commentRangeEnd w:id="724"/>
            <w:r w:rsidR="00841FC9">
              <w:rPr>
                <w:rStyle w:val="CommentReference"/>
                <w:rFonts w:asciiTheme="minorHAnsi" w:eastAsiaTheme="minorHAnsi" w:hAnsiTheme="minorHAnsi" w:cstheme="minorBidi"/>
                <w:kern w:val="2"/>
                <w14:ligatures w14:val="standardContextual"/>
              </w:rPr>
              <w:commentReference w:id="724"/>
            </w:r>
          </w:p>
        </w:tc>
        <w:tc>
          <w:tcPr>
            <w:tcW w:w="1952" w:type="dxa"/>
            <w:vAlign w:val="center"/>
          </w:tcPr>
          <w:p w14:paraId="658E91BF" w14:textId="377FF036"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297A2BFF" w14:textId="75B4E346" w:rsidR="00441887" w:rsidRPr="0052437E" w:rsidRDefault="00441887" w:rsidP="00EE3F83">
            <w:pPr>
              <w:jc w:val="center"/>
              <w:rPr>
                <w:rFonts w:ascii="Arial" w:hAnsi="Arial" w:cs="Arial"/>
                <w:color w:val="000000" w:themeColor="text1"/>
              </w:rPr>
            </w:pPr>
          </w:p>
        </w:tc>
        <w:tc>
          <w:tcPr>
            <w:tcW w:w="2671" w:type="dxa"/>
            <w:vAlign w:val="center"/>
          </w:tcPr>
          <w:p w14:paraId="4EF6A6C9" w14:textId="4C97C6DD"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67693BFE" w14:textId="5D7AD705"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tr w:rsidR="00441887" w:rsidRPr="00DC4E8F" w14:paraId="6A22A9D8" w14:textId="77777777" w:rsidTr="00C05A9D">
        <w:trPr>
          <w:trHeight w:val="360"/>
        </w:trPr>
        <w:tc>
          <w:tcPr>
            <w:tcW w:w="5141" w:type="dxa"/>
            <w:vAlign w:val="center"/>
          </w:tcPr>
          <w:p w14:paraId="750FA176" w14:textId="77777777" w:rsidR="00441887" w:rsidRPr="00DC4E8F" w:rsidRDefault="00441887" w:rsidP="00C05A9D">
            <w:pPr>
              <w:pStyle w:val="NormalWeb"/>
              <w:spacing w:before="0" w:beforeAutospacing="0" w:after="0" w:afterAutospacing="0"/>
              <w:rPr>
                <w:rFonts w:ascii="Arial" w:hAnsi="Arial" w:cs="Arial"/>
                <w:sz w:val="22"/>
                <w:szCs w:val="22"/>
              </w:rPr>
            </w:pPr>
            <w:r>
              <w:rPr>
                <w:rFonts w:ascii="Arial" w:hAnsi="Arial" w:cs="Arial"/>
                <w:sz w:val="22"/>
                <w:szCs w:val="22"/>
              </w:rPr>
              <w:t>High s</w:t>
            </w:r>
            <w:r w:rsidRPr="00210873">
              <w:rPr>
                <w:rFonts w:ascii="Arial" w:hAnsi="Arial" w:cs="Arial"/>
                <w:sz w:val="22"/>
                <w:szCs w:val="22"/>
              </w:rPr>
              <w:t>elf-efficacy to take daily medication</w:t>
            </w:r>
            <w:r>
              <w:rPr>
                <w:rFonts w:ascii="Arial" w:hAnsi="Arial" w:cs="Arial"/>
                <w:sz w:val="22"/>
                <w:szCs w:val="22"/>
                <w:vertAlign w:val="superscript"/>
              </w:rPr>
              <w:t>6</w:t>
            </w:r>
          </w:p>
        </w:tc>
        <w:tc>
          <w:tcPr>
            <w:tcW w:w="1952" w:type="dxa"/>
            <w:vAlign w:val="center"/>
          </w:tcPr>
          <w:p w14:paraId="73B2107E" w14:textId="7966922F"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834" w:type="dxa"/>
            <w:vAlign w:val="center"/>
          </w:tcPr>
          <w:p w14:paraId="112FAFE2" w14:textId="59BB16CD" w:rsidR="00441887" w:rsidRPr="0052437E" w:rsidRDefault="00441887" w:rsidP="00EE3F83">
            <w:pPr>
              <w:jc w:val="center"/>
              <w:rPr>
                <w:rFonts w:ascii="Arial" w:hAnsi="Arial" w:cs="Arial"/>
                <w:color w:val="000000" w:themeColor="text1"/>
              </w:rPr>
            </w:pPr>
          </w:p>
        </w:tc>
        <w:tc>
          <w:tcPr>
            <w:tcW w:w="2671" w:type="dxa"/>
            <w:vAlign w:val="center"/>
          </w:tcPr>
          <w:p w14:paraId="6D7B1930" w14:textId="258AD286" w:rsidR="00441887" w:rsidRPr="0052437E" w:rsidRDefault="00441887" w:rsidP="00EE3F83">
            <w:pPr>
              <w:pStyle w:val="NormalWeb"/>
              <w:spacing w:before="0" w:beforeAutospacing="0" w:after="0" w:afterAutospacing="0"/>
              <w:jc w:val="center"/>
              <w:rPr>
                <w:rFonts w:ascii="Arial" w:hAnsi="Arial" w:cs="Arial"/>
                <w:color w:val="000000" w:themeColor="text1"/>
                <w:sz w:val="22"/>
                <w:szCs w:val="22"/>
              </w:rPr>
            </w:pPr>
          </w:p>
        </w:tc>
        <w:tc>
          <w:tcPr>
            <w:tcW w:w="1288" w:type="dxa"/>
            <w:vAlign w:val="center"/>
          </w:tcPr>
          <w:p w14:paraId="26822719" w14:textId="422F2427" w:rsidR="00441887" w:rsidRPr="0052437E" w:rsidRDefault="00441887" w:rsidP="00EE3F83">
            <w:pPr>
              <w:pStyle w:val="NormalWeb"/>
              <w:spacing w:before="0" w:beforeAutospacing="0" w:after="0" w:afterAutospacing="0"/>
              <w:rPr>
                <w:rFonts w:ascii="Arial" w:hAnsi="Arial" w:cs="Arial"/>
                <w:color w:val="000000" w:themeColor="text1"/>
                <w:sz w:val="22"/>
                <w:szCs w:val="22"/>
              </w:rPr>
            </w:pPr>
          </w:p>
        </w:tc>
      </w:tr>
      <w:bookmarkEnd w:id="716"/>
    </w:tbl>
    <w:p w14:paraId="161A0645" w14:textId="77777777" w:rsidR="0052437E" w:rsidRDefault="0052437E" w:rsidP="00441887">
      <w:pPr>
        <w:ind w:right="-86"/>
        <w:rPr>
          <w:rFonts w:ascii="Arial" w:hAnsi="Arial" w:cs="Arial"/>
          <w:sz w:val="20"/>
          <w:szCs w:val="20"/>
          <w:vertAlign w:val="superscript"/>
        </w:rPr>
      </w:pPr>
    </w:p>
    <w:p w14:paraId="13845E10" w14:textId="30911365" w:rsidR="00441887" w:rsidRDefault="00441887" w:rsidP="00441887">
      <w:pPr>
        <w:ind w:right="-86"/>
        <w:rPr>
          <w:rFonts w:ascii="Arial" w:hAnsi="Arial" w:cs="Arial"/>
          <w:sz w:val="20"/>
          <w:szCs w:val="20"/>
        </w:rPr>
      </w:pPr>
      <w:r w:rsidRPr="001832FD">
        <w:rPr>
          <w:rFonts w:ascii="Arial" w:hAnsi="Arial" w:cs="Arial"/>
          <w:sz w:val="20"/>
          <w:szCs w:val="20"/>
          <w:vertAlign w:val="superscript"/>
        </w:rPr>
        <w:t>1</w:t>
      </w:r>
      <w:r>
        <w:rPr>
          <w:rFonts w:ascii="Arial" w:hAnsi="Arial" w:cs="Arial"/>
          <w:sz w:val="20"/>
          <w:szCs w:val="20"/>
          <w:vertAlign w:val="superscript"/>
        </w:rPr>
        <w:t xml:space="preserve"> </w:t>
      </w:r>
      <w:r>
        <w:rPr>
          <w:rFonts w:ascii="Arial" w:hAnsi="Arial" w:cs="Arial"/>
          <w:sz w:val="20"/>
          <w:szCs w:val="20"/>
        </w:rPr>
        <w:t xml:space="preserve">Tabulations reported for </w:t>
      </w:r>
      <w:r w:rsidR="0052437E">
        <w:rPr>
          <w:rFonts w:ascii="Arial" w:hAnsi="Arial" w:cs="Arial"/>
          <w:sz w:val="20"/>
          <w:szCs w:val="20"/>
        </w:rPr>
        <w:t>ACE-IQ scores</w:t>
      </w:r>
      <w:r>
        <w:rPr>
          <w:rFonts w:ascii="Arial" w:hAnsi="Arial" w:cs="Arial"/>
          <w:sz w:val="20"/>
          <w:szCs w:val="20"/>
        </w:rPr>
        <w:t xml:space="preserve"> (</w:t>
      </w:r>
      <w:r w:rsidR="0052437E">
        <w:rPr>
          <w:rFonts w:ascii="Arial" w:hAnsi="Arial" w:cs="Arial"/>
          <w:sz w:val="20"/>
          <w:szCs w:val="20"/>
        </w:rPr>
        <w:t>high</w:t>
      </w:r>
      <w:r>
        <w:rPr>
          <w:rFonts w:ascii="Arial" w:hAnsi="Arial" w:cs="Arial"/>
          <w:sz w:val="20"/>
          <w:szCs w:val="20"/>
        </w:rPr>
        <w:t>/</w:t>
      </w:r>
      <w:r w:rsidR="0052437E">
        <w:rPr>
          <w:rFonts w:ascii="Arial" w:hAnsi="Arial" w:cs="Arial"/>
          <w:sz w:val="20"/>
          <w:szCs w:val="20"/>
        </w:rPr>
        <w:t>low</w:t>
      </w:r>
      <w:r>
        <w:rPr>
          <w:rFonts w:ascii="Arial" w:hAnsi="Arial" w:cs="Arial"/>
          <w:sz w:val="20"/>
          <w:szCs w:val="20"/>
        </w:rPr>
        <w:t xml:space="preserve">) and other characteristics are reported as column percentages. Prevalence ratios were estimated using Poisson regression, clustered by facility. </w:t>
      </w:r>
    </w:p>
    <w:p w14:paraId="581958D6" w14:textId="77777777" w:rsidR="00441887" w:rsidRDefault="00441887" w:rsidP="00441887">
      <w:pPr>
        <w:ind w:right="-86"/>
        <w:rPr>
          <w:rFonts w:ascii="Arial" w:eastAsia="Times New Roman" w:hAnsi="Arial" w:cs="Arial"/>
          <w:sz w:val="20"/>
          <w:szCs w:val="20"/>
        </w:rPr>
      </w:pPr>
      <w:commentRangeStart w:id="725"/>
      <w:r w:rsidRPr="006B2156">
        <w:rPr>
          <w:rFonts w:ascii="Arial" w:hAnsi="Arial" w:cs="Arial"/>
          <w:sz w:val="20"/>
          <w:szCs w:val="20"/>
          <w:vertAlign w:val="superscript"/>
        </w:rPr>
        <w:t>2</w:t>
      </w:r>
      <w:r>
        <w:rPr>
          <w:rFonts w:ascii="Arial" w:hAnsi="Arial" w:cs="Arial"/>
          <w:sz w:val="20"/>
          <w:szCs w:val="20"/>
          <w:vertAlign w:val="superscript"/>
        </w:rPr>
        <w:t xml:space="preserve"> </w:t>
      </w:r>
      <w:r>
        <w:rPr>
          <w:rFonts w:ascii="Arial" w:eastAsia="Times New Roman" w:hAnsi="Arial" w:cs="Arial"/>
          <w:sz w:val="20"/>
          <w:szCs w:val="20"/>
        </w:rPr>
        <w:t>Within the last 6 months</w:t>
      </w:r>
      <w:commentRangeEnd w:id="725"/>
      <w:r w:rsidR="00841FC9">
        <w:rPr>
          <w:rStyle w:val="CommentReference"/>
        </w:rPr>
        <w:commentReference w:id="725"/>
      </w:r>
    </w:p>
    <w:p w14:paraId="5F71FF74" w14:textId="4465138A" w:rsidR="00441887" w:rsidRPr="005E671F" w:rsidRDefault="00441887" w:rsidP="00441887">
      <w:pPr>
        <w:ind w:right="-720"/>
        <w:rPr>
          <w:rFonts w:ascii="Arial" w:hAnsi="Arial" w:cs="Arial"/>
          <w:sz w:val="20"/>
          <w:szCs w:val="20"/>
          <w:vertAlign w:val="superscript"/>
        </w:rPr>
      </w:pPr>
      <w:r>
        <w:rPr>
          <w:rFonts w:ascii="Arial" w:hAnsi="Arial" w:cs="Arial"/>
          <w:sz w:val="20"/>
          <w:szCs w:val="20"/>
          <w:vertAlign w:val="superscript"/>
        </w:rPr>
        <w:t>3</w:t>
      </w:r>
      <w:r w:rsidRPr="00881D38">
        <w:rPr>
          <w:rFonts w:ascii="Arial" w:hAnsi="Arial" w:cs="Arial"/>
          <w:sz w:val="20"/>
          <w:szCs w:val="20"/>
        </w:rPr>
        <w:t xml:space="preserve"> </w:t>
      </w:r>
      <w:del w:id="726" w:author="David A Katz" w:date="2025-05-21T13:32:00Z">
        <w:r w:rsidRPr="005E671F" w:rsidDel="00841FC9">
          <w:rPr>
            <w:rFonts w:ascii="Arial" w:hAnsi="Arial" w:cs="Arial"/>
            <w:sz w:val="20"/>
            <w:szCs w:val="20"/>
          </w:rPr>
          <w:delText>We</w:delText>
        </w:r>
        <w:r w:rsidDel="00841FC9">
          <w:rPr>
            <w:rFonts w:ascii="Arial" w:hAnsi="Arial" w:cs="Arial"/>
            <w:sz w:val="20"/>
            <w:szCs w:val="20"/>
          </w:rPr>
          <w:delText xml:space="preserve"> evaluated intimate partner violence </w:delText>
        </w:r>
      </w:del>
      <w:ins w:id="727" w:author="David A Katz" w:date="2025-05-21T13:32:00Z">
        <w:r w:rsidR="00841FC9">
          <w:rPr>
            <w:rFonts w:ascii="Arial" w:hAnsi="Arial" w:cs="Arial"/>
            <w:sz w:val="20"/>
            <w:szCs w:val="20"/>
          </w:rPr>
          <w:t xml:space="preserve">Measured </w:t>
        </w:r>
      </w:ins>
      <w:r>
        <w:rPr>
          <w:rFonts w:ascii="Arial" w:hAnsi="Arial" w:cs="Arial"/>
          <w:sz w:val="20"/>
          <w:szCs w:val="20"/>
        </w:rPr>
        <w:t>using the 4-item Hurt, Insult, Threaten, and Scream scale (HITS), defining intimate partner violence as scores of 10 and above (IPV: HITS score ≥10 = “Yes”, HITS score &lt;10 = “No”)</w:t>
      </w:r>
    </w:p>
    <w:p w14:paraId="3361ECB1" w14:textId="77777777" w:rsidR="00441887" w:rsidRDefault="00441887" w:rsidP="00441887">
      <w:pPr>
        <w:jc w:val="both"/>
        <w:rPr>
          <w:rFonts w:ascii="Arial" w:hAnsi="Arial" w:cs="Arial"/>
          <w:sz w:val="20"/>
          <w:szCs w:val="20"/>
        </w:rPr>
      </w:pPr>
      <w:r>
        <w:rPr>
          <w:rFonts w:ascii="Arial" w:hAnsi="Arial" w:cs="Arial"/>
          <w:sz w:val="20"/>
          <w:szCs w:val="20"/>
          <w:vertAlign w:val="superscript"/>
        </w:rPr>
        <w:t>4</w:t>
      </w:r>
      <w:r w:rsidRPr="005F204B">
        <w:rPr>
          <w:rFonts w:ascii="Arial" w:hAnsi="Arial" w:cs="Arial"/>
          <w:sz w:val="20"/>
          <w:szCs w:val="20"/>
          <w:vertAlign w:val="superscript"/>
        </w:rPr>
        <w:t xml:space="preserve"> </w:t>
      </w:r>
      <w:r>
        <w:rPr>
          <w:rFonts w:ascii="Arial" w:hAnsi="Arial" w:cs="Arial"/>
          <w:sz w:val="20"/>
          <w:szCs w:val="20"/>
        </w:rPr>
        <w:t xml:space="preserve">We evaluated self-perceived HIV risk by asking “What is your gut feeling about how likely you are to get infected with HIV?”, with possible responses of “very likely”, “somewhat likely”, “very unlikely”, “extremely unlikely”. (High self-perceived HIV risk: Very/somewhat likely = “Yes”, Extremely/very unlikely = “No”) </w:t>
      </w:r>
    </w:p>
    <w:p w14:paraId="4EC21D30" w14:textId="77777777" w:rsidR="00441887" w:rsidRDefault="00441887" w:rsidP="00441887">
      <w:pPr>
        <w:ind w:right="-86"/>
        <w:rPr>
          <w:rFonts w:ascii="Arial" w:hAnsi="Arial" w:cs="Arial"/>
          <w:sz w:val="20"/>
          <w:szCs w:val="20"/>
          <w:vertAlign w:val="superscript"/>
        </w:rPr>
      </w:pPr>
      <w:r w:rsidRPr="006B2156">
        <w:rPr>
          <w:rFonts w:ascii="Arial" w:hAnsi="Arial" w:cs="Arial"/>
          <w:sz w:val="20"/>
          <w:szCs w:val="20"/>
          <w:vertAlign w:val="superscript"/>
        </w:rPr>
        <w:lastRenderedPageBreak/>
        <w:t>5</w:t>
      </w:r>
      <w:r w:rsidRPr="00310CF9">
        <w:rPr>
          <w:rFonts w:ascii="Arial" w:hAnsi="Arial" w:cs="Arial"/>
          <w:sz w:val="20"/>
          <w:szCs w:val="20"/>
        </w:rPr>
        <w:t>We</w:t>
      </w:r>
      <w:r>
        <w:rPr>
          <w:rFonts w:ascii="Arial" w:hAnsi="Arial" w:cs="Arial"/>
          <w:sz w:val="20"/>
          <w:szCs w:val="20"/>
        </w:rPr>
        <w:t xml:space="preserve"> evaluated behavioral HIV risk using the </w:t>
      </w:r>
      <w:r w:rsidRPr="00EA5D14">
        <w:rPr>
          <w:rFonts w:ascii="Arial" w:hAnsi="Arial" w:cs="Arial"/>
          <w:sz w:val="20"/>
          <w:szCs w:val="20"/>
        </w:rPr>
        <w:t xml:space="preserve">Balkus </w:t>
      </w:r>
      <w:r>
        <w:rPr>
          <w:rFonts w:ascii="Arial" w:hAnsi="Arial" w:cs="Arial"/>
          <w:sz w:val="20"/>
          <w:szCs w:val="20"/>
        </w:rPr>
        <w:t xml:space="preserve">et al. HIV </w:t>
      </w:r>
      <w:r w:rsidRPr="00EA5D14">
        <w:rPr>
          <w:rFonts w:ascii="Arial" w:hAnsi="Arial" w:cs="Arial"/>
          <w:sz w:val="20"/>
          <w:szCs w:val="20"/>
        </w:rPr>
        <w:t>risk scor</w:t>
      </w:r>
      <w:r>
        <w:rPr>
          <w:rFonts w:ascii="Arial" w:hAnsi="Arial" w:cs="Arial"/>
          <w:sz w:val="20"/>
          <w:szCs w:val="20"/>
        </w:rPr>
        <w:t>ing</w:t>
      </w:r>
      <w:r w:rsidRPr="00EA5D14">
        <w:rPr>
          <w:rFonts w:ascii="Arial" w:hAnsi="Arial" w:cs="Arial"/>
          <w:sz w:val="20"/>
          <w:szCs w:val="20"/>
        </w:rPr>
        <w:t>: Age &lt;25 = 1, Married = 2, any alcohol = 1, partner provides financial support = 1, partner has other partners: yes = 2, do not know = 2</w:t>
      </w:r>
      <w:r>
        <w:rPr>
          <w:rFonts w:ascii="Arial" w:hAnsi="Arial" w:cs="Arial"/>
          <w:sz w:val="20"/>
          <w:szCs w:val="20"/>
        </w:rPr>
        <w:t>. S</w:t>
      </w:r>
      <w:r w:rsidRPr="00310CF9">
        <w:rPr>
          <w:rFonts w:ascii="Arial" w:hAnsi="Arial" w:cs="Arial"/>
          <w:sz w:val="20"/>
          <w:szCs w:val="20"/>
        </w:rPr>
        <w:t xml:space="preserve">cores of ≥5 correspond to 5-15 incident HIV cases per 100 person-years in cohorts of African women; risk scores of ≤4 correspond to &lt;5 incident HIV cases per 100 person-years. </w:t>
      </w:r>
      <w:r>
        <w:rPr>
          <w:rFonts w:ascii="Arial" w:hAnsi="Arial" w:cs="Arial"/>
          <w:sz w:val="20"/>
          <w:szCs w:val="20"/>
        </w:rPr>
        <w:t xml:space="preserve">(High HIV risk: HIV risk score </w:t>
      </w:r>
      <w:r w:rsidRPr="00DC3C74">
        <w:rPr>
          <w:rFonts w:ascii="Arial" w:hAnsi="Arial" w:cs="Arial"/>
          <w:sz w:val="20"/>
          <w:szCs w:val="20"/>
        </w:rPr>
        <w:t>≥ 5 = “Yes”</w:t>
      </w:r>
      <w:r>
        <w:rPr>
          <w:rFonts w:ascii="Arial" w:hAnsi="Arial" w:cs="Arial"/>
          <w:sz w:val="20"/>
          <w:szCs w:val="20"/>
        </w:rPr>
        <w:t>, HIV risk score &lt;5 = “No”)</w:t>
      </w:r>
    </w:p>
    <w:p w14:paraId="07E6A0F1" w14:textId="5541C543" w:rsidR="00441887" w:rsidRDefault="00441887" w:rsidP="00441887">
      <w:pPr>
        <w:rPr>
          <w:rFonts w:ascii="Arial" w:hAnsi="Arial" w:cs="Arial"/>
          <w:sz w:val="20"/>
          <w:szCs w:val="20"/>
        </w:rPr>
      </w:pPr>
      <w:r>
        <w:rPr>
          <w:rFonts w:ascii="Arial" w:hAnsi="Arial" w:cs="Arial"/>
          <w:vertAlign w:val="superscript"/>
        </w:rPr>
        <w:t>6</w:t>
      </w:r>
      <w:r w:rsidRPr="00304FA5">
        <w:rPr>
          <w:rFonts w:ascii="Arial" w:hAnsi="Arial" w:cs="Arial"/>
          <w:sz w:val="20"/>
          <w:szCs w:val="20"/>
        </w:rPr>
        <w:t xml:space="preserve"> </w:t>
      </w:r>
      <w:r>
        <w:rPr>
          <w:rFonts w:ascii="Arial" w:hAnsi="Arial" w:cs="Arial"/>
          <w:sz w:val="20"/>
          <w:szCs w:val="20"/>
        </w:rPr>
        <w:t>We evaluated self-efficacy to take a daily oral medication by asking participants to rank on a 0-10 scale (0=Cannot do it at all, 10=Completely certain can do it) their response to the question: “How confident are you that you can integrate a daily medication into your daily routine?”</w:t>
      </w:r>
      <w:r>
        <w:rPr>
          <w:rFonts w:ascii="Arial" w:hAnsi="Arial" w:cs="Arial"/>
          <w:sz w:val="20"/>
          <w:szCs w:val="20"/>
        </w:rPr>
        <w:br/>
        <w:t xml:space="preserve">*Significance level </w:t>
      </w:r>
      <w:ins w:id="728" w:author="David A Katz" w:date="2025-05-21T13:27:00Z">
        <w:r w:rsidR="00841FC9">
          <w:rPr>
            <w:rFonts w:ascii="Arial" w:hAnsi="Arial" w:cs="Arial"/>
            <w:sz w:val="20"/>
            <w:szCs w:val="20"/>
          </w:rPr>
          <w:t>p&lt;0.05</w:t>
        </w:r>
      </w:ins>
      <w:del w:id="729" w:author="David A Katz" w:date="2025-05-21T13:27:00Z">
        <w:r w:rsidDel="00841FC9">
          <w:rPr>
            <w:rFonts w:ascii="Arial" w:hAnsi="Arial" w:cs="Arial"/>
            <w:sz w:val="20"/>
            <w:szCs w:val="20"/>
          </w:rPr>
          <w:delText>≤ 5%</w:delText>
        </w:r>
      </w:del>
      <w:r w:rsidRPr="00925472">
        <w:rPr>
          <w:rFonts w:ascii="Arial" w:hAnsi="Arial" w:cs="Arial"/>
          <w:sz w:val="20"/>
          <w:szCs w:val="20"/>
        </w:rPr>
        <w:t xml:space="preserve"> </w:t>
      </w:r>
    </w:p>
    <w:p w14:paraId="1C7DDD0D" w14:textId="77777777" w:rsidR="00441887" w:rsidRPr="00953708" w:rsidRDefault="00441887" w:rsidP="0030654D">
      <w:pPr>
        <w:rPr>
          <w:rFonts w:ascii="Arial" w:hAnsi="Arial" w:cs="Arial"/>
          <w:b/>
          <w:bCs/>
          <w:sz w:val="22"/>
          <w:szCs w:val="22"/>
        </w:rPr>
      </w:pPr>
    </w:p>
    <w:sectPr w:rsidR="00441887" w:rsidRPr="00953708" w:rsidSect="00953708">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illian Pintye" w:date="2025-05-20T16:38:00Z" w:initials="JP">
    <w:p w14:paraId="46BB77E1" w14:textId="77777777" w:rsidR="00EE3F83" w:rsidRDefault="00EE3F83" w:rsidP="00FA2763">
      <w:pPr>
        <w:pStyle w:val="CommentText"/>
      </w:pPr>
      <w:r>
        <w:rPr>
          <w:rStyle w:val="CommentReference"/>
        </w:rPr>
        <w:annotationRef/>
      </w:r>
      <w:r>
        <w:t>I added a bit more here to align with the standard Epi format</w:t>
      </w:r>
    </w:p>
  </w:comment>
  <w:comment w:id="57" w:author="Jillian Pintye" w:date="2025-05-20T16:39:00Z" w:initials="JP">
    <w:p w14:paraId="06B01EF9" w14:textId="77777777" w:rsidR="00EE3F83" w:rsidRDefault="00EE3F83" w:rsidP="00FA2763">
      <w:pPr>
        <w:pStyle w:val="CommentText"/>
      </w:pPr>
      <w:r>
        <w:rPr>
          <w:rStyle w:val="CommentReference"/>
        </w:rPr>
        <w:annotationRef/>
      </w:r>
      <w:r>
        <w:t>Reformatted from paragraph=&gt;standard aims format</w:t>
      </w:r>
    </w:p>
  </w:comment>
  <w:comment w:id="67" w:author="Jillian Pintye" w:date="2025-05-20T16:22:00Z" w:initials="JP">
    <w:p w14:paraId="663236C4" w14:textId="24A53ECB" w:rsidR="00EE3F83" w:rsidRDefault="00EE3F83" w:rsidP="00BB1C67">
      <w:pPr>
        <w:pStyle w:val="CommentText"/>
      </w:pPr>
      <w:r>
        <w:rPr>
          <w:rStyle w:val="CommentReference"/>
        </w:rPr>
        <w:annotationRef/>
      </w:r>
      <w:r>
        <w:t>I put “characterize” here so that you can “determine” correlates in Aim 2</w:t>
      </w:r>
    </w:p>
  </w:comment>
  <w:comment w:id="127" w:author="Jillian Pintye" w:date="2025-05-20T16:22:00Z" w:initials="JP">
    <w:p w14:paraId="79D56B95" w14:textId="631D44C6" w:rsidR="00EE3F83" w:rsidRDefault="00EE3F83" w:rsidP="00BB1C67">
      <w:pPr>
        <w:pStyle w:val="CommentText"/>
      </w:pPr>
      <w:r>
        <w:rPr>
          <w:rStyle w:val="CommentReference"/>
        </w:rPr>
        <w:annotationRef/>
      </w:r>
      <w:r>
        <w:t>Is there a particular type of ACEs that you hypothesize will be especially common in the group, based on your literature review of ACEs?</w:t>
      </w:r>
    </w:p>
  </w:comment>
  <w:comment w:id="169" w:author="Jillian Pintye" w:date="2025-05-20T16:47:00Z" w:initials="JP">
    <w:p w14:paraId="08818963" w14:textId="77777777" w:rsidR="00EE3F83" w:rsidRDefault="00EE3F83" w:rsidP="00FA2763">
      <w:pPr>
        <w:pStyle w:val="CommentText"/>
      </w:pPr>
      <w:r>
        <w:rPr>
          <w:rStyle w:val="CommentReference"/>
        </w:rPr>
        <w:annotationRef/>
      </w:r>
      <w:r>
        <w:t>This is just a placeholder but it would be helpful to include which stats models you plan to use (Poisson is nice fit for prevalence ratios as a measure of association)</w:t>
      </w:r>
    </w:p>
  </w:comment>
  <w:comment w:id="177" w:author="Jillian Pintye" w:date="2025-05-20T16:46:00Z" w:initials="JP">
    <w:p w14:paraId="622EF5B0" w14:textId="18E361E9" w:rsidR="00EE3F83" w:rsidRDefault="00EE3F83" w:rsidP="00FA2763">
      <w:pPr>
        <w:pStyle w:val="CommentText"/>
      </w:pPr>
      <w:r>
        <w:rPr>
          <w:rStyle w:val="CommentReference"/>
        </w:rPr>
        <w:annotationRef/>
      </w:r>
      <w:r>
        <w:t>You will have a much ore exhaustive list, but you only need to highlight a few here due to space</w:t>
      </w:r>
    </w:p>
  </w:comment>
  <w:comment w:id="187" w:author="Jillian Pintye" w:date="2025-05-20T16:47:00Z" w:initials="JP">
    <w:p w14:paraId="227DAEF4" w14:textId="77777777" w:rsidR="00EE3F83" w:rsidRDefault="00EE3F83" w:rsidP="00FA2763">
      <w:pPr>
        <w:pStyle w:val="CommentText"/>
      </w:pPr>
      <w:r>
        <w:rPr>
          <w:rStyle w:val="CommentReference"/>
        </w:rPr>
        <w:annotationRef/>
      </w:r>
      <w:r>
        <w:t>I advise adding this, though it may complicate the stats models since we have many sites (20!)</w:t>
      </w:r>
    </w:p>
  </w:comment>
  <w:comment w:id="224" w:author="Jillian Pintye" w:date="2025-05-20T16:45:00Z" w:initials="JP">
    <w:p w14:paraId="476A0EF6" w14:textId="2AA01789" w:rsidR="00EE3F83" w:rsidRDefault="00EE3F83" w:rsidP="00FA2763">
      <w:pPr>
        <w:pStyle w:val="CommentText"/>
      </w:pPr>
      <w:r>
        <w:rPr>
          <w:rStyle w:val="CommentReference"/>
        </w:rPr>
        <w:annotationRef/>
      </w:r>
      <w:r>
        <w:t>Nice background and significance!</w:t>
      </w:r>
    </w:p>
  </w:comment>
  <w:comment w:id="233" w:author="Jillian Pintye" w:date="2025-05-20T16:48:00Z" w:initials="JP">
    <w:p w14:paraId="751EEBFC" w14:textId="77777777" w:rsidR="00EE3F83" w:rsidRDefault="00EE3F83" w:rsidP="00FA2763">
      <w:pPr>
        <w:pStyle w:val="CommentText"/>
      </w:pPr>
      <w:r>
        <w:rPr>
          <w:rStyle w:val="CommentReference"/>
        </w:rPr>
        <w:annotationRef/>
      </w:r>
      <w:r>
        <w:t xml:space="preserve">Could move all this to methods </w:t>
      </w:r>
    </w:p>
  </w:comment>
  <w:comment w:id="304" w:author="David A Katz" w:date="2025-05-21T13:11:00Z" w:initials="KD">
    <w:p w14:paraId="1FC9B2E0" w14:textId="2B14DE7C" w:rsidR="00CD64D6" w:rsidRDefault="00CD64D6">
      <w:pPr>
        <w:pStyle w:val="CommentText"/>
      </w:pPr>
      <w:r>
        <w:rPr>
          <w:rStyle w:val="CommentReference"/>
        </w:rPr>
        <w:annotationRef/>
      </w:r>
      <w:r>
        <w:t xml:space="preserve">Might be more intuitive to call this out as zero or just not give these numbers here. Saying the negative response is 2 </w:t>
      </w:r>
      <w:r w:rsidR="00EC443F">
        <w:t>had me confused for a second when you started talking about adding up responses next</w:t>
      </w:r>
    </w:p>
  </w:comment>
  <w:comment w:id="310" w:author="Jillian Pintye" w:date="2025-05-20T16:47:00Z" w:initials="JP">
    <w:p w14:paraId="6B8063A6" w14:textId="77777777" w:rsidR="00EE3F83" w:rsidRDefault="00EE3F83" w:rsidP="00B43C8C">
      <w:pPr>
        <w:pStyle w:val="CommentText"/>
      </w:pPr>
      <w:r>
        <w:rPr>
          <w:rStyle w:val="CommentReference"/>
        </w:rPr>
        <w:annotationRef/>
      </w:r>
      <w:r>
        <w:t>This is just a placeholder but it would be helpful to include which stats models you plan to use (Poisson is nice fit for prevalence ratios as a measure of association)</w:t>
      </w:r>
    </w:p>
  </w:comment>
  <w:comment w:id="345" w:author="Jillian Pintye" w:date="2025-05-20T17:00:00Z" w:initials="JP">
    <w:p w14:paraId="6AFD00D0" w14:textId="77777777" w:rsidR="00EE3F83" w:rsidRDefault="00EE3F83" w:rsidP="00B43C8C">
      <w:pPr>
        <w:pStyle w:val="CommentText"/>
      </w:pPr>
      <w:r>
        <w:rPr>
          <w:rStyle w:val="CommentReference"/>
        </w:rPr>
        <w:annotationRef/>
      </w:r>
      <w:r>
        <w:t>Make this list inclusive and also include their operational definitions. You will want to test more than just 3 potential behaviors (see below table)</w:t>
      </w:r>
    </w:p>
  </w:comment>
  <w:comment w:id="359" w:author="Jillian Pintye" w:date="2025-05-20T17:03:00Z" w:initials="JP">
    <w:p w14:paraId="345C4977" w14:textId="77777777" w:rsidR="00EE3F83" w:rsidRDefault="00EE3F83" w:rsidP="00B43C8C">
      <w:pPr>
        <w:pStyle w:val="CommentText"/>
      </w:pPr>
      <w:r>
        <w:rPr>
          <w:rStyle w:val="CommentReference"/>
        </w:rPr>
        <w:annotationRef/>
      </w:r>
      <w:r>
        <w:t xml:space="preserve">Does this mean that you will adjust for these factors a priori based on existing literature? If so, say that or describe how you will empirically assess confounding. </w:t>
      </w:r>
    </w:p>
  </w:comment>
  <w:comment w:id="363" w:author="Jillian Pintye" w:date="2025-05-20T17:05:00Z" w:initials="JP">
    <w:p w14:paraId="1E1E8C4C" w14:textId="77777777" w:rsidR="00EE3F83" w:rsidRDefault="00EE3F83" w:rsidP="00B43C8C">
      <w:pPr>
        <w:pStyle w:val="CommentText"/>
      </w:pPr>
      <w:r>
        <w:rPr>
          <w:rStyle w:val="CommentReference"/>
        </w:rPr>
        <w:annotationRef/>
      </w:r>
      <w:r>
        <w:t>I think you can just calculate your minimal detectable difference for a somewhat rare outcome (e.g., IPV) based on high ACE status. Then you know you will be overpowered for more common outcomes. You only need one for Aim 2 since Aim 1 is purely descriptive.</w:t>
      </w:r>
    </w:p>
  </w:comment>
  <w:comment w:id="383" w:author="Jillian Pintye" w:date="2025-05-20T17:06:00Z" w:initials="JP">
    <w:p w14:paraId="0B8D39B9" w14:textId="77777777" w:rsidR="00EE3F83" w:rsidRDefault="00EE3F83" w:rsidP="00B43C8C">
      <w:pPr>
        <w:pStyle w:val="CommentText"/>
      </w:pPr>
      <w:r>
        <w:rPr>
          <w:rStyle w:val="CommentReference"/>
        </w:rPr>
        <w:annotationRef/>
      </w:r>
      <w:r>
        <w:t>Please convert to full sentences</w:t>
      </w:r>
    </w:p>
  </w:comment>
  <w:comment w:id="388" w:author="David A Katz" w:date="2025-05-21T13:16:00Z" w:initials="KD">
    <w:p w14:paraId="46A924F2" w14:textId="4751914D" w:rsidR="00EC443F" w:rsidRDefault="00EC443F">
      <w:pPr>
        <w:pStyle w:val="CommentText"/>
      </w:pPr>
      <w:r>
        <w:rPr>
          <w:rStyle w:val="CommentReference"/>
        </w:rPr>
        <w:annotationRef/>
      </w:r>
      <w:r>
        <w:t>Though ACEs by definition occurred prior to the outcomes except for the few people who are younger than 18 years and 6 months (i.e. the people who spent any amount of time under 18 during the recall period for the outcomes)</w:t>
      </w:r>
    </w:p>
  </w:comment>
  <w:comment w:id="402" w:author="Jillian Pintye" w:date="2025-05-20T17:06:00Z" w:initials="JP">
    <w:p w14:paraId="18FF0DD4" w14:textId="02E87BE2" w:rsidR="00EE3F83" w:rsidRDefault="00EE3F83" w:rsidP="00B43C8C">
      <w:pPr>
        <w:pStyle w:val="CommentText"/>
      </w:pPr>
      <w:r>
        <w:rPr>
          <w:rStyle w:val="CommentReference"/>
        </w:rPr>
        <w:annotationRef/>
      </w:r>
      <w:r>
        <w:t>The Epi dept will want this broken down a bit (maybe week by week?)</w:t>
      </w:r>
    </w:p>
  </w:comment>
  <w:comment w:id="436" w:author="Jillian Pintye" w:date="2025-05-20T22:24:00Z" w:initials="JP">
    <w:p w14:paraId="4438F082" w14:textId="77777777" w:rsidR="00EE3F83" w:rsidRDefault="00EE3F83" w:rsidP="00A33ABE">
      <w:pPr>
        <w:pStyle w:val="CommentText"/>
      </w:pPr>
      <w:r>
        <w:rPr>
          <w:rStyle w:val="CommentReference"/>
        </w:rPr>
        <w:annotationRef/>
      </w:r>
      <w:r>
        <w:t>I moved the tables to after references and expanded them</w:t>
      </w:r>
    </w:p>
  </w:comment>
  <w:comment w:id="700" w:author="Jillian Pintye" w:date="2025-05-20T22:25:00Z" w:initials="JP">
    <w:p w14:paraId="4A432FFB" w14:textId="77777777" w:rsidR="00EE3F83" w:rsidRDefault="00EE3F83" w:rsidP="00A33ABE">
      <w:pPr>
        <w:pStyle w:val="CommentText"/>
      </w:pPr>
      <w:r>
        <w:rPr>
          <w:rStyle w:val="CommentReference"/>
        </w:rPr>
        <w:annotationRef/>
      </w:r>
      <w:r>
        <w:t>These are all variables from the study’s weekly data report so they are all available.</w:t>
      </w:r>
    </w:p>
  </w:comment>
  <w:comment w:id="717" w:author="David A Katz" w:date="2025-05-21T13:28:00Z" w:initials="KD">
    <w:p w14:paraId="0522B34B" w14:textId="10517F36" w:rsidR="00841FC9" w:rsidRDefault="00841FC9">
      <w:pPr>
        <w:pStyle w:val="CommentText"/>
      </w:pPr>
      <w:r>
        <w:rPr>
          <w:rStyle w:val="CommentReference"/>
        </w:rPr>
        <w:annotationRef/>
      </w:r>
      <w:r>
        <w:t>Make sure to use consistent language between the text and the two tables for clarity for each of the outcomes</w:t>
      </w:r>
      <w:bookmarkStart w:id="720" w:name="_GoBack"/>
      <w:bookmarkEnd w:id="720"/>
    </w:p>
  </w:comment>
  <w:comment w:id="722" w:author="David A Katz" w:date="2025-05-21T13:28:00Z" w:initials="KD">
    <w:p w14:paraId="0DB909B8" w14:textId="7C179DCF" w:rsidR="00841FC9" w:rsidRDefault="00841FC9">
      <w:pPr>
        <w:pStyle w:val="CommentText"/>
      </w:pPr>
      <w:r>
        <w:rPr>
          <w:rStyle w:val="CommentReference"/>
        </w:rPr>
        <w:annotationRef/>
      </w:r>
      <w:r>
        <w:t xml:space="preserve">These outcomes haven’t shown up at all in your methods </w:t>
      </w:r>
    </w:p>
  </w:comment>
  <w:comment w:id="723" w:author="David A Katz" w:date="2025-05-21T13:23:00Z" w:initials="KD">
    <w:p w14:paraId="0331E2E2" w14:textId="385DD766" w:rsidR="00841FC9" w:rsidRDefault="00841FC9">
      <w:pPr>
        <w:pStyle w:val="CommentText"/>
      </w:pPr>
      <w:r>
        <w:rPr>
          <w:rStyle w:val="CommentReference"/>
        </w:rPr>
        <w:annotationRef/>
      </w:r>
      <w:r>
        <w:t>How is this measured?</w:t>
      </w:r>
    </w:p>
  </w:comment>
  <w:comment w:id="724" w:author="David A Katz" w:date="2025-05-21T13:23:00Z" w:initials="KD">
    <w:p w14:paraId="031D2F5D" w14:textId="06AD489E" w:rsidR="00841FC9" w:rsidRDefault="00841FC9">
      <w:pPr>
        <w:pStyle w:val="CommentText"/>
      </w:pPr>
      <w:r>
        <w:rPr>
          <w:rStyle w:val="CommentReference"/>
        </w:rPr>
        <w:annotationRef/>
      </w:r>
      <w:r>
        <w:t>Need a foot note saying how this was measured</w:t>
      </w:r>
    </w:p>
  </w:comment>
  <w:comment w:id="725" w:author="David A Katz" w:date="2025-05-21T13:32:00Z" w:initials="KD">
    <w:p w14:paraId="74AB811A" w14:textId="31F93FB1" w:rsidR="00841FC9" w:rsidRDefault="00841FC9">
      <w:pPr>
        <w:pStyle w:val="CommentText"/>
      </w:pPr>
      <w:r>
        <w:rPr>
          <w:rStyle w:val="CommentReference"/>
        </w:rPr>
        <w:annotationRef/>
      </w:r>
      <w:r>
        <w:t>You can just include this in t</w:t>
      </w:r>
      <w:r w:rsidR="00BD02BF">
        <w:t>he rows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BB77E1" w15:done="0"/>
  <w15:commentEx w15:paraId="06B01EF9" w15:done="0"/>
  <w15:commentEx w15:paraId="663236C4" w15:done="0"/>
  <w15:commentEx w15:paraId="79D56B95" w15:done="0"/>
  <w15:commentEx w15:paraId="08818963" w15:done="0"/>
  <w15:commentEx w15:paraId="622EF5B0" w15:done="0"/>
  <w15:commentEx w15:paraId="227DAEF4" w15:done="0"/>
  <w15:commentEx w15:paraId="476A0EF6" w15:done="0"/>
  <w15:commentEx w15:paraId="751EEBFC" w15:done="0"/>
  <w15:commentEx w15:paraId="1FC9B2E0" w15:done="0"/>
  <w15:commentEx w15:paraId="6B8063A6" w15:done="0"/>
  <w15:commentEx w15:paraId="6AFD00D0" w15:done="0"/>
  <w15:commentEx w15:paraId="345C4977" w15:done="0"/>
  <w15:commentEx w15:paraId="1E1E8C4C" w15:done="0"/>
  <w15:commentEx w15:paraId="0B8D39B9" w15:done="0"/>
  <w15:commentEx w15:paraId="46A924F2" w15:done="0"/>
  <w15:commentEx w15:paraId="18FF0DD4" w15:done="0"/>
  <w15:commentEx w15:paraId="4438F082" w15:done="0"/>
  <w15:commentEx w15:paraId="4A432FFB" w15:done="0"/>
  <w15:commentEx w15:paraId="0522B34B" w15:done="0"/>
  <w15:commentEx w15:paraId="0DB909B8" w15:done="0"/>
  <w15:commentEx w15:paraId="0331E2E2" w15:done="0"/>
  <w15:commentEx w15:paraId="031D2F5D" w15:done="0"/>
  <w15:commentEx w15:paraId="74AB81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67FE7F" w16cex:dateUtc="2025-05-20T23:38:00Z"/>
  <w16cex:commentExtensible w16cex:durableId="37E999B5" w16cex:dateUtc="2025-05-20T23:39:00Z"/>
  <w16cex:commentExtensible w16cex:durableId="782326A2" w16cex:dateUtc="2025-05-20T23:22:00Z"/>
  <w16cex:commentExtensible w16cex:durableId="533D1483" w16cex:dateUtc="2025-05-20T23:22:00Z"/>
  <w16cex:commentExtensible w16cex:durableId="4DE495B3" w16cex:dateUtc="2025-05-20T23:47:00Z"/>
  <w16cex:commentExtensible w16cex:durableId="5E7A3395" w16cex:dateUtc="2025-05-20T23:46:00Z"/>
  <w16cex:commentExtensible w16cex:durableId="1E2E2997" w16cex:dateUtc="2025-05-20T23:47:00Z"/>
  <w16cex:commentExtensible w16cex:durableId="39DA1CD7" w16cex:dateUtc="2025-05-20T23:45:00Z"/>
  <w16cex:commentExtensible w16cex:durableId="335EE352" w16cex:dateUtc="2025-05-20T23:48:00Z"/>
  <w16cex:commentExtensible w16cex:durableId="0E1D9C20" w16cex:dateUtc="2025-05-20T23:47:00Z"/>
  <w16cex:commentExtensible w16cex:durableId="771934C0" w16cex:dateUtc="2025-05-21T00:00:00Z"/>
  <w16cex:commentExtensible w16cex:durableId="6D8EDCDC" w16cex:dateUtc="2025-05-21T00:03:00Z"/>
  <w16cex:commentExtensible w16cex:durableId="31711D4A" w16cex:dateUtc="2025-05-21T00:05:00Z"/>
  <w16cex:commentExtensible w16cex:durableId="13AA7037" w16cex:dateUtc="2025-05-21T00:06:00Z"/>
  <w16cex:commentExtensible w16cex:durableId="096F1011" w16cex:dateUtc="2025-05-21T00:06:00Z"/>
  <w16cex:commentExtensible w16cex:durableId="438BD4B4" w16cex:dateUtc="2025-05-21T05:24:00Z"/>
  <w16cex:commentExtensible w16cex:durableId="70F2F325" w16cex:dateUtc="2025-05-21T0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BB77E1" w16cid:durableId="3367FE7F"/>
  <w16cid:commentId w16cid:paraId="06B01EF9" w16cid:durableId="37E999B5"/>
  <w16cid:commentId w16cid:paraId="663236C4" w16cid:durableId="782326A2"/>
  <w16cid:commentId w16cid:paraId="79D56B95" w16cid:durableId="533D1483"/>
  <w16cid:commentId w16cid:paraId="08818963" w16cid:durableId="4DE495B3"/>
  <w16cid:commentId w16cid:paraId="622EF5B0" w16cid:durableId="5E7A3395"/>
  <w16cid:commentId w16cid:paraId="227DAEF4" w16cid:durableId="1E2E2997"/>
  <w16cid:commentId w16cid:paraId="476A0EF6" w16cid:durableId="39DA1CD7"/>
  <w16cid:commentId w16cid:paraId="751EEBFC" w16cid:durableId="335EE352"/>
  <w16cid:commentId w16cid:paraId="1FC9B2E0" w16cid:durableId="2BD84F83"/>
  <w16cid:commentId w16cid:paraId="6B8063A6" w16cid:durableId="0E1D9C20"/>
  <w16cid:commentId w16cid:paraId="6AFD00D0" w16cid:durableId="771934C0"/>
  <w16cid:commentId w16cid:paraId="345C4977" w16cid:durableId="6D8EDCDC"/>
  <w16cid:commentId w16cid:paraId="1E1E8C4C" w16cid:durableId="31711D4A"/>
  <w16cid:commentId w16cid:paraId="0B8D39B9" w16cid:durableId="13AA7037"/>
  <w16cid:commentId w16cid:paraId="46A924F2" w16cid:durableId="2BD8509B"/>
  <w16cid:commentId w16cid:paraId="18FF0DD4" w16cid:durableId="096F1011"/>
  <w16cid:commentId w16cid:paraId="4438F082" w16cid:durableId="438BD4B4"/>
  <w16cid:commentId w16cid:paraId="4A432FFB" w16cid:durableId="70F2F325"/>
  <w16cid:commentId w16cid:paraId="0522B34B" w16cid:durableId="2BD8536E"/>
  <w16cid:commentId w16cid:paraId="0DB909B8" w16cid:durableId="2BD85388"/>
  <w16cid:commentId w16cid:paraId="0331E2E2" w16cid:durableId="2BD8525F"/>
  <w16cid:commentId w16cid:paraId="031D2F5D" w16cid:durableId="2BD85264"/>
  <w16cid:commentId w16cid:paraId="74AB811A" w16cid:durableId="2BD854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23D2"/>
    <w:multiLevelType w:val="multilevel"/>
    <w:tmpl w:val="ACE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5956"/>
    <w:multiLevelType w:val="multilevel"/>
    <w:tmpl w:val="EF5C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A1F15"/>
    <w:multiLevelType w:val="multilevel"/>
    <w:tmpl w:val="27A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960D3"/>
    <w:multiLevelType w:val="hybridMultilevel"/>
    <w:tmpl w:val="5E3C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E3EDF"/>
    <w:multiLevelType w:val="hybridMultilevel"/>
    <w:tmpl w:val="3248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E7E2E"/>
    <w:multiLevelType w:val="multilevel"/>
    <w:tmpl w:val="F1DE7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25369"/>
    <w:multiLevelType w:val="multilevel"/>
    <w:tmpl w:val="43E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0C72"/>
    <w:multiLevelType w:val="hybridMultilevel"/>
    <w:tmpl w:val="DEA4E02C"/>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C39AC"/>
    <w:multiLevelType w:val="multilevel"/>
    <w:tmpl w:val="8CC0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7278B"/>
    <w:multiLevelType w:val="multilevel"/>
    <w:tmpl w:val="99003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B1D8A"/>
    <w:multiLevelType w:val="multilevel"/>
    <w:tmpl w:val="E1841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A137CB"/>
    <w:multiLevelType w:val="hybridMultilevel"/>
    <w:tmpl w:val="95AEDA24"/>
    <w:lvl w:ilvl="0" w:tplc="1ADCD722">
      <w:start w:val="1"/>
      <w:numFmt w:val="lowerLetter"/>
      <w:lvlText w:val="%1."/>
      <w:lvlJc w:val="left"/>
      <w:pPr>
        <w:ind w:left="360" w:hanging="360"/>
      </w:pPr>
      <w:rPr>
        <w:rFonts w:hint="default"/>
        <w:b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4D86400"/>
    <w:multiLevelType w:val="multilevel"/>
    <w:tmpl w:val="4AC25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46B5D"/>
    <w:multiLevelType w:val="multilevel"/>
    <w:tmpl w:val="26F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C39CC"/>
    <w:multiLevelType w:val="hybridMultilevel"/>
    <w:tmpl w:val="2F345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B7A10"/>
    <w:multiLevelType w:val="multilevel"/>
    <w:tmpl w:val="2F98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24544"/>
    <w:multiLevelType w:val="hybridMultilevel"/>
    <w:tmpl w:val="FF6EA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942F7"/>
    <w:multiLevelType w:val="multilevel"/>
    <w:tmpl w:val="7046A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12375"/>
    <w:multiLevelType w:val="hybridMultilevel"/>
    <w:tmpl w:val="E70E9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07EE9"/>
    <w:multiLevelType w:val="multilevel"/>
    <w:tmpl w:val="F41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A02AE"/>
    <w:multiLevelType w:val="multilevel"/>
    <w:tmpl w:val="125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A034D"/>
    <w:multiLevelType w:val="hybridMultilevel"/>
    <w:tmpl w:val="A238A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C7EF0"/>
    <w:multiLevelType w:val="multilevel"/>
    <w:tmpl w:val="17E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E631B"/>
    <w:multiLevelType w:val="multilevel"/>
    <w:tmpl w:val="B07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F66C9"/>
    <w:multiLevelType w:val="hybridMultilevel"/>
    <w:tmpl w:val="ADDA1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35A05"/>
    <w:multiLevelType w:val="multilevel"/>
    <w:tmpl w:val="80B4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7278F"/>
    <w:multiLevelType w:val="multilevel"/>
    <w:tmpl w:val="B0E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6"/>
  </w:num>
  <w:num w:numId="4">
    <w:abstractNumId w:val="0"/>
  </w:num>
  <w:num w:numId="5">
    <w:abstractNumId w:val="20"/>
  </w:num>
  <w:num w:numId="6">
    <w:abstractNumId w:val="13"/>
  </w:num>
  <w:num w:numId="7">
    <w:abstractNumId w:val="19"/>
  </w:num>
  <w:num w:numId="8">
    <w:abstractNumId w:val="25"/>
  </w:num>
  <w:num w:numId="9">
    <w:abstractNumId w:val="1"/>
  </w:num>
  <w:num w:numId="10">
    <w:abstractNumId w:val="5"/>
  </w:num>
  <w:num w:numId="11">
    <w:abstractNumId w:val="12"/>
  </w:num>
  <w:num w:numId="12">
    <w:abstractNumId w:val="9"/>
  </w:num>
  <w:num w:numId="13">
    <w:abstractNumId w:val="17"/>
  </w:num>
  <w:num w:numId="14">
    <w:abstractNumId w:val="10"/>
  </w:num>
  <w:num w:numId="15">
    <w:abstractNumId w:val="15"/>
  </w:num>
  <w:num w:numId="16">
    <w:abstractNumId w:val="22"/>
  </w:num>
  <w:num w:numId="17">
    <w:abstractNumId w:val="2"/>
  </w:num>
  <w:num w:numId="18">
    <w:abstractNumId w:val="7"/>
  </w:num>
  <w:num w:numId="19">
    <w:abstractNumId w:val="16"/>
  </w:num>
  <w:num w:numId="20">
    <w:abstractNumId w:val="18"/>
  </w:num>
  <w:num w:numId="21">
    <w:abstractNumId w:val="14"/>
  </w:num>
  <w:num w:numId="22">
    <w:abstractNumId w:val="3"/>
  </w:num>
  <w:num w:numId="23">
    <w:abstractNumId w:val="8"/>
  </w:num>
  <w:num w:numId="24">
    <w:abstractNumId w:val="21"/>
  </w:num>
  <w:num w:numId="25">
    <w:abstractNumId w:val="4"/>
  </w:num>
  <w:num w:numId="26">
    <w:abstractNumId w:val="24"/>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llian Pintye">
    <w15:presenceInfo w15:providerId="AD" w15:userId="S::jpintye@uw.edu::380bdc2c-5cd0-4986-b517-3e4fc18dab17"/>
  </w15:person>
  <w15:person w15:author="David A Katz">
    <w15:presenceInfo w15:providerId="None" w15:userId="David A Ka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06"/>
    <w:rsid w:val="00001E5B"/>
    <w:rsid w:val="00013730"/>
    <w:rsid w:val="00022A9E"/>
    <w:rsid w:val="000875F3"/>
    <w:rsid w:val="000F2EDA"/>
    <w:rsid w:val="00105484"/>
    <w:rsid w:val="001331D2"/>
    <w:rsid w:val="0013741F"/>
    <w:rsid w:val="00147D2A"/>
    <w:rsid w:val="001C7E41"/>
    <w:rsid w:val="001E2593"/>
    <w:rsid w:val="001F3014"/>
    <w:rsid w:val="001F37BA"/>
    <w:rsid w:val="00215C1A"/>
    <w:rsid w:val="002509C2"/>
    <w:rsid w:val="00254C7C"/>
    <w:rsid w:val="002C7DA8"/>
    <w:rsid w:val="00305AE0"/>
    <w:rsid w:val="0030654D"/>
    <w:rsid w:val="0031219D"/>
    <w:rsid w:val="0037262E"/>
    <w:rsid w:val="003C68B2"/>
    <w:rsid w:val="003C78A1"/>
    <w:rsid w:val="00405071"/>
    <w:rsid w:val="00425322"/>
    <w:rsid w:val="00441887"/>
    <w:rsid w:val="0044361F"/>
    <w:rsid w:val="00494626"/>
    <w:rsid w:val="004A260B"/>
    <w:rsid w:val="004B0A21"/>
    <w:rsid w:val="004B3493"/>
    <w:rsid w:val="004F06EB"/>
    <w:rsid w:val="00503CDB"/>
    <w:rsid w:val="0051488E"/>
    <w:rsid w:val="0052437E"/>
    <w:rsid w:val="00527D62"/>
    <w:rsid w:val="005B2998"/>
    <w:rsid w:val="005B3508"/>
    <w:rsid w:val="005F331F"/>
    <w:rsid w:val="005F5B83"/>
    <w:rsid w:val="00602DDF"/>
    <w:rsid w:val="00672667"/>
    <w:rsid w:val="006964C2"/>
    <w:rsid w:val="006A05F1"/>
    <w:rsid w:val="006A4B65"/>
    <w:rsid w:val="006B05AF"/>
    <w:rsid w:val="006B58CD"/>
    <w:rsid w:val="00720CB2"/>
    <w:rsid w:val="00775486"/>
    <w:rsid w:val="007953C5"/>
    <w:rsid w:val="008349AE"/>
    <w:rsid w:val="00841FC9"/>
    <w:rsid w:val="0086551F"/>
    <w:rsid w:val="00894A5B"/>
    <w:rsid w:val="008C2F4D"/>
    <w:rsid w:val="009330DC"/>
    <w:rsid w:val="00953708"/>
    <w:rsid w:val="009854FB"/>
    <w:rsid w:val="009A5C30"/>
    <w:rsid w:val="009B00FB"/>
    <w:rsid w:val="009D6093"/>
    <w:rsid w:val="009E29D3"/>
    <w:rsid w:val="00A33ABE"/>
    <w:rsid w:val="00A35AB1"/>
    <w:rsid w:val="00A4497E"/>
    <w:rsid w:val="00A52FDF"/>
    <w:rsid w:val="00AC0F46"/>
    <w:rsid w:val="00AC1F27"/>
    <w:rsid w:val="00AE4281"/>
    <w:rsid w:val="00AF7154"/>
    <w:rsid w:val="00B43C8C"/>
    <w:rsid w:val="00B7046F"/>
    <w:rsid w:val="00BA67E3"/>
    <w:rsid w:val="00BB1C67"/>
    <w:rsid w:val="00BC07E0"/>
    <w:rsid w:val="00BD02BF"/>
    <w:rsid w:val="00BF6B43"/>
    <w:rsid w:val="00C05A9D"/>
    <w:rsid w:val="00C4078A"/>
    <w:rsid w:val="00C70561"/>
    <w:rsid w:val="00C9376B"/>
    <w:rsid w:val="00CB6606"/>
    <w:rsid w:val="00CD2953"/>
    <w:rsid w:val="00CD64D6"/>
    <w:rsid w:val="00CE6DCF"/>
    <w:rsid w:val="00D34CAC"/>
    <w:rsid w:val="00D74B6D"/>
    <w:rsid w:val="00DA6631"/>
    <w:rsid w:val="00DB42C2"/>
    <w:rsid w:val="00DB61DC"/>
    <w:rsid w:val="00DD5B23"/>
    <w:rsid w:val="00E52AA1"/>
    <w:rsid w:val="00EC443F"/>
    <w:rsid w:val="00EC52E5"/>
    <w:rsid w:val="00EC5640"/>
    <w:rsid w:val="00EE339D"/>
    <w:rsid w:val="00EE3F83"/>
    <w:rsid w:val="00F237F0"/>
    <w:rsid w:val="00F93800"/>
    <w:rsid w:val="00FA2763"/>
    <w:rsid w:val="00FA6422"/>
    <w:rsid w:val="00FB4C35"/>
    <w:rsid w:val="00FD0C3F"/>
    <w:rsid w:val="00FD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0E69"/>
  <w15:chartTrackingRefBased/>
  <w15:docId w15:val="{255326DE-904A-2546-99C4-FC0EB425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6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06"/>
    <w:rPr>
      <w:rFonts w:eastAsiaTheme="majorEastAsia" w:cstheme="majorBidi"/>
      <w:color w:val="272727" w:themeColor="text1" w:themeTint="D8"/>
    </w:rPr>
  </w:style>
  <w:style w:type="paragraph" w:styleId="Title">
    <w:name w:val="Title"/>
    <w:basedOn w:val="Normal"/>
    <w:next w:val="Normal"/>
    <w:link w:val="TitleChar"/>
    <w:uiPriority w:val="10"/>
    <w:qFormat/>
    <w:rsid w:val="00CB66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6606"/>
    <w:rPr>
      <w:i/>
      <w:iCs/>
      <w:color w:val="404040" w:themeColor="text1" w:themeTint="BF"/>
    </w:rPr>
  </w:style>
  <w:style w:type="paragraph" w:styleId="ListParagraph">
    <w:name w:val="List Paragraph"/>
    <w:basedOn w:val="Normal"/>
    <w:uiPriority w:val="34"/>
    <w:qFormat/>
    <w:rsid w:val="00CB6606"/>
    <w:pPr>
      <w:ind w:left="720"/>
      <w:contextualSpacing/>
    </w:pPr>
  </w:style>
  <w:style w:type="character" w:styleId="IntenseEmphasis">
    <w:name w:val="Intense Emphasis"/>
    <w:basedOn w:val="DefaultParagraphFont"/>
    <w:uiPriority w:val="21"/>
    <w:qFormat/>
    <w:rsid w:val="00CB6606"/>
    <w:rPr>
      <w:i/>
      <w:iCs/>
      <w:color w:val="2F5496" w:themeColor="accent1" w:themeShade="BF"/>
    </w:rPr>
  </w:style>
  <w:style w:type="paragraph" w:styleId="IntenseQuote">
    <w:name w:val="Intense Quote"/>
    <w:basedOn w:val="Normal"/>
    <w:next w:val="Normal"/>
    <w:link w:val="IntenseQuoteChar"/>
    <w:uiPriority w:val="30"/>
    <w:qFormat/>
    <w:rsid w:val="00CB6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606"/>
    <w:rPr>
      <w:i/>
      <w:iCs/>
      <w:color w:val="2F5496" w:themeColor="accent1" w:themeShade="BF"/>
    </w:rPr>
  </w:style>
  <w:style w:type="character" w:styleId="IntenseReference">
    <w:name w:val="Intense Reference"/>
    <w:basedOn w:val="DefaultParagraphFont"/>
    <w:uiPriority w:val="32"/>
    <w:qFormat/>
    <w:rsid w:val="00CB6606"/>
    <w:rPr>
      <w:b/>
      <w:bCs/>
      <w:smallCaps/>
      <w:color w:val="2F5496" w:themeColor="accent1" w:themeShade="BF"/>
      <w:spacing w:val="5"/>
    </w:rPr>
  </w:style>
  <w:style w:type="paragraph" w:styleId="NormalWeb">
    <w:name w:val="Normal (Web)"/>
    <w:basedOn w:val="Normal"/>
    <w:uiPriority w:val="99"/>
    <w:unhideWhenUsed/>
    <w:rsid w:val="00CB660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3800"/>
    <w:rPr>
      <w:b/>
      <w:bCs/>
    </w:rPr>
  </w:style>
  <w:style w:type="table" w:styleId="TableGrid">
    <w:name w:val="Table Grid"/>
    <w:basedOn w:val="TableNormal"/>
    <w:uiPriority w:val="39"/>
    <w:rsid w:val="00DD5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4078A"/>
    <w:rPr>
      <w:rFonts w:ascii="Courier New" w:eastAsia="Times New Roman" w:hAnsi="Courier New" w:cs="Courier New"/>
      <w:sz w:val="20"/>
      <w:szCs w:val="20"/>
    </w:rPr>
  </w:style>
  <w:style w:type="character" w:customStyle="1" w:styleId="viewercontrols--page-number">
    <w:name w:val="viewercontrols--page-number"/>
    <w:basedOn w:val="DefaultParagraphFont"/>
    <w:rsid w:val="00A4497E"/>
  </w:style>
  <w:style w:type="character" w:customStyle="1" w:styleId="textlayer--absolute">
    <w:name w:val="textlayer--absolute"/>
    <w:basedOn w:val="DefaultParagraphFont"/>
    <w:rsid w:val="00A4497E"/>
  </w:style>
  <w:style w:type="character" w:styleId="Hyperlink">
    <w:name w:val="Hyperlink"/>
    <w:basedOn w:val="DefaultParagraphFont"/>
    <w:uiPriority w:val="99"/>
    <w:unhideWhenUsed/>
    <w:rsid w:val="00FD0C3F"/>
    <w:rPr>
      <w:color w:val="0563C1" w:themeColor="hyperlink"/>
      <w:u w:val="single"/>
    </w:rPr>
  </w:style>
  <w:style w:type="character" w:styleId="UnresolvedMention">
    <w:name w:val="Unresolved Mention"/>
    <w:basedOn w:val="DefaultParagraphFont"/>
    <w:uiPriority w:val="99"/>
    <w:semiHidden/>
    <w:unhideWhenUsed/>
    <w:rsid w:val="00FD0C3F"/>
    <w:rPr>
      <w:color w:val="605E5C"/>
      <w:shd w:val="clear" w:color="auto" w:fill="E1DFDD"/>
    </w:rPr>
  </w:style>
  <w:style w:type="paragraph" w:styleId="Revision">
    <w:name w:val="Revision"/>
    <w:hidden/>
    <w:uiPriority w:val="99"/>
    <w:semiHidden/>
    <w:rsid w:val="004A260B"/>
  </w:style>
  <w:style w:type="character" w:styleId="CommentReference">
    <w:name w:val="annotation reference"/>
    <w:basedOn w:val="DefaultParagraphFont"/>
    <w:uiPriority w:val="99"/>
    <w:semiHidden/>
    <w:unhideWhenUsed/>
    <w:rsid w:val="00BB1C67"/>
    <w:rPr>
      <w:sz w:val="16"/>
      <w:szCs w:val="16"/>
    </w:rPr>
  </w:style>
  <w:style w:type="paragraph" w:styleId="CommentText">
    <w:name w:val="annotation text"/>
    <w:basedOn w:val="Normal"/>
    <w:link w:val="CommentTextChar"/>
    <w:uiPriority w:val="99"/>
    <w:unhideWhenUsed/>
    <w:rsid w:val="00BB1C67"/>
    <w:rPr>
      <w:sz w:val="20"/>
      <w:szCs w:val="20"/>
    </w:rPr>
  </w:style>
  <w:style w:type="character" w:customStyle="1" w:styleId="CommentTextChar">
    <w:name w:val="Comment Text Char"/>
    <w:basedOn w:val="DefaultParagraphFont"/>
    <w:link w:val="CommentText"/>
    <w:uiPriority w:val="99"/>
    <w:rsid w:val="00BB1C67"/>
    <w:rPr>
      <w:sz w:val="20"/>
      <w:szCs w:val="20"/>
    </w:rPr>
  </w:style>
  <w:style w:type="paragraph" w:styleId="CommentSubject">
    <w:name w:val="annotation subject"/>
    <w:basedOn w:val="CommentText"/>
    <w:next w:val="CommentText"/>
    <w:link w:val="CommentSubjectChar"/>
    <w:uiPriority w:val="99"/>
    <w:semiHidden/>
    <w:unhideWhenUsed/>
    <w:rsid w:val="00BB1C67"/>
    <w:rPr>
      <w:b/>
      <w:bCs/>
    </w:rPr>
  </w:style>
  <w:style w:type="character" w:customStyle="1" w:styleId="CommentSubjectChar">
    <w:name w:val="Comment Subject Char"/>
    <w:basedOn w:val="CommentTextChar"/>
    <w:link w:val="CommentSubject"/>
    <w:uiPriority w:val="99"/>
    <w:semiHidden/>
    <w:rsid w:val="00BB1C67"/>
    <w:rPr>
      <w:b/>
      <w:bCs/>
      <w:sz w:val="20"/>
      <w:szCs w:val="20"/>
    </w:rPr>
  </w:style>
  <w:style w:type="paragraph" w:styleId="BalloonText">
    <w:name w:val="Balloon Text"/>
    <w:basedOn w:val="Normal"/>
    <w:link w:val="BalloonTextChar"/>
    <w:uiPriority w:val="99"/>
    <w:semiHidden/>
    <w:unhideWhenUsed/>
    <w:rsid w:val="00514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8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1715">
      <w:bodyDiv w:val="1"/>
      <w:marLeft w:val="0"/>
      <w:marRight w:val="0"/>
      <w:marTop w:val="0"/>
      <w:marBottom w:val="0"/>
      <w:divBdr>
        <w:top w:val="none" w:sz="0" w:space="0" w:color="auto"/>
        <w:left w:val="none" w:sz="0" w:space="0" w:color="auto"/>
        <w:bottom w:val="none" w:sz="0" w:space="0" w:color="auto"/>
        <w:right w:val="none" w:sz="0" w:space="0" w:color="auto"/>
      </w:divBdr>
    </w:div>
    <w:div w:id="201527730">
      <w:bodyDiv w:val="1"/>
      <w:marLeft w:val="0"/>
      <w:marRight w:val="0"/>
      <w:marTop w:val="0"/>
      <w:marBottom w:val="0"/>
      <w:divBdr>
        <w:top w:val="none" w:sz="0" w:space="0" w:color="auto"/>
        <w:left w:val="none" w:sz="0" w:space="0" w:color="auto"/>
        <w:bottom w:val="none" w:sz="0" w:space="0" w:color="auto"/>
        <w:right w:val="none" w:sz="0" w:space="0" w:color="auto"/>
      </w:divBdr>
      <w:divsChild>
        <w:div w:id="1082331285">
          <w:marLeft w:val="0"/>
          <w:marRight w:val="0"/>
          <w:marTop w:val="0"/>
          <w:marBottom w:val="0"/>
          <w:divBdr>
            <w:top w:val="none" w:sz="0" w:space="0" w:color="auto"/>
            <w:left w:val="none" w:sz="0" w:space="0" w:color="auto"/>
            <w:bottom w:val="none" w:sz="0" w:space="0" w:color="auto"/>
            <w:right w:val="none" w:sz="0" w:space="0" w:color="auto"/>
          </w:divBdr>
          <w:divsChild>
            <w:div w:id="2779706">
              <w:marLeft w:val="0"/>
              <w:marRight w:val="0"/>
              <w:marTop w:val="0"/>
              <w:marBottom w:val="0"/>
              <w:divBdr>
                <w:top w:val="none" w:sz="0" w:space="0" w:color="auto"/>
                <w:left w:val="none" w:sz="0" w:space="0" w:color="auto"/>
                <w:bottom w:val="none" w:sz="0" w:space="0" w:color="auto"/>
                <w:right w:val="none" w:sz="0" w:space="0" w:color="auto"/>
              </w:divBdr>
            </w:div>
            <w:div w:id="1622423230">
              <w:marLeft w:val="0"/>
              <w:marRight w:val="0"/>
              <w:marTop w:val="0"/>
              <w:marBottom w:val="0"/>
              <w:divBdr>
                <w:top w:val="none" w:sz="0" w:space="0" w:color="auto"/>
                <w:left w:val="none" w:sz="0" w:space="0" w:color="auto"/>
                <w:bottom w:val="none" w:sz="0" w:space="0" w:color="auto"/>
                <w:right w:val="none" w:sz="0" w:space="0" w:color="auto"/>
              </w:divBdr>
            </w:div>
          </w:divsChild>
        </w:div>
        <w:div w:id="1765105577">
          <w:marLeft w:val="0"/>
          <w:marRight w:val="0"/>
          <w:marTop w:val="0"/>
          <w:marBottom w:val="0"/>
          <w:divBdr>
            <w:top w:val="none" w:sz="0" w:space="0" w:color="auto"/>
            <w:left w:val="none" w:sz="0" w:space="0" w:color="auto"/>
            <w:bottom w:val="none" w:sz="0" w:space="0" w:color="auto"/>
            <w:right w:val="none" w:sz="0" w:space="0" w:color="auto"/>
          </w:divBdr>
          <w:divsChild>
            <w:div w:id="1617954500">
              <w:marLeft w:val="0"/>
              <w:marRight w:val="0"/>
              <w:marTop w:val="100"/>
              <w:marBottom w:val="100"/>
              <w:divBdr>
                <w:top w:val="none" w:sz="0" w:space="0" w:color="auto"/>
                <w:left w:val="none" w:sz="0" w:space="0" w:color="auto"/>
                <w:bottom w:val="none" w:sz="0" w:space="0" w:color="auto"/>
                <w:right w:val="none" w:sz="0" w:space="0" w:color="auto"/>
              </w:divBdr>
              <w:divsChild>
                <w:div w:id="46999717">
                  <w:marLeft w:val="0"/>
                  <w:marRight w:val="0"/>
                  <w:marTop w:val="750"/>
                  <w:marBottom w:val="750"/>
                  <w:divBdr>
                    <w:top w:val="none" w:sz="0" w:space="0" w:color="auto"/>
                    <w:left w:val="none" w:sz="0" w:space="0" w:color="auto"/>
                    <w:bottom w:val="none" w:sz="0" w:space="0" w:color="auto"/>
                    <w:right w:val="none" w:sz="0" w:space="0" w:color="auto"/>
                  </w:divBdr>
                  <w:divsChild>
                    <w:div w:id="1930694267">
                      <w:marLeft w:val="0"/>
                      <w:marRight w:val="0"/>
                      <w:marTop w:val="0"/>
                      <w:marBottom w:val="0"/>
                      <w:divBdr>
                        <w:top w:val="none" w:sz="0" w:space="0" w:color="auto"/>
                        <w:left w:val="none" w:sz="0" w:space="0" w:color="auto"/>
                        <w:bottom w:val="none" w:sz="0" w:space="0" w:color="auto"/>
                        <w:right w:val="none" w:sz="0" w:space="0" w:color="auto"/>
                      </w:divBdr>
                      <w:divsChild>
                        <w:div w:id="645279650">
                          <w:marLeft w:val="0"/>
                          <w:marRight w:val="0"/>
                          <w:marTop w:val="0"/>
                          <w:marBottom w:val="0"/>
                          <w:divBdr>
                            <w:top w:val="none" w:sz="0" w:space="0" w:color="auto"/>
                            <w:left w:val="none" w:sz="0" w:space="0" w:color="auto"/>
                            <w:bottom w:val="none" w:sz="0" w:space="0" w:color="auto"/>
                            <w:right w:val="none" w:sz="0" w:space="0" w:color="auto"/>
                          </w:divBdr>
                          <w:divsChild>
                            <w:div w:id="6976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58597">
              <w:marLeft w:val="0"/>
              <w:marRight w:val="0"/>
              <w:marTop w:val="100"/>
              <w:marBottom w:val="100"/>
              <w:divBdr>
                <w:top w:val="dashed" w:sz="6" w:space="0" w:color="A8A8A8"/>
                <w:left w:val="none" w:sz="0" w:space="0" w:color="auto"/>
                <w:bottom w:val="none" w:sz="0" w:space="0" w:color="auto"/>
                <w:right w:val="none" w:sz="0" w:space="0" w:color="auto"/>
              </w:divBdr>
              <w:divsChild>
                <w:div w:id="288898069">
                  <w:marLeft w:val="0"/>
                  <w:marRight w:val="0"/>
                  <w:marTop w:val="750"/>
                  <w:marBottom w:val="750"/>
                  <w:divBdr>
                    <w:top w:val="none" w:sz="0" w:space="0" w:color="auto"/>
                    <w:left w:val="none" w:sz="0" w:space="0" w:color="auto"/>
                    <w:bottom w:val="none" w:sz="0" w:space="0" w:color="auto"/>
                    <w:right w:val="none" w:sz="0" w:space="0" w:color="auto"/>
                  </w:divBdr>
                  <w:divsChild>
                    <w:div w:id="918178348">
                      <w:marLeft w:val="0"/>
                      <w:marRight w:val="0"/>
                      <w:marTop w:val="0"/>
                      <w:marBottom w:val="0"/>
                      <w:divBdr>
                        <w:top w:val="none" w:sz="0" w:space="0" w:color="auto"/>
                        <w:left w:val="none" w:sz="0" w:space="0" w:color="auto"/>
                        <w:bottom w:val="none" w:sz="0" w:space="0" w:color="auto"/>
                        <w:right w:val="none" w:sz="0" w:space="0" w:color="auto"/>
                      </w:divBdr>
                      <w:divsChild>
                        <w:div w:id="1868641999">
                          <w:marLeft w:val="0"/>
                          <w:marRight w:val="0"/>
                          <w:marTop w:val="0"/>
                          <w:marBottom w:val="0"/>
                          <w:divBdr>
                            <w:top w:val="none" w:sz="0" w:space="0" w:color="auto"/>
                            <w:left w:val="none" w:sz="0" w:space="0" w:color="auto"/>
                            <w:bottom w:val="none" w:sz="0" w:space="0" w:color="auto"/>
                            <w:right w:val="none" w:sz="0" w:space="0" w:color="auto"/>
                          </w:divBdr>
                          <w:divsChild>
                            <w:div w:id="2630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103859">
      <w:bodyDiv w:val="1"/>
      <w:marLeft w:val="0"/>
      <w:marRight w:val="0"/>
      <w:marTop w:val="0"/>
      <w:marBottom w:val="0"/>
      <w:divBdr>
        <w:top w:val="none" w:sz="0" w:space="0" w:color="auto"/>
        <w:left w:val="none" w:sz="0" w:space="0" w:color="auto"/>
        <w:bottom w:val="none" w:sz="0" w:space="0" w:color="auto"/>
        <w:right w:val="none" w:sz="0" w:space="0" w:color="auto"/>
      </w:divBdr>
    </w:div>
    <w:div w:id="681510682">
      <w:bodyDiv w:val="1"/>
      <w:marLeft w:val="0"/>
      <w:marRight w:val="0"/>
      <w:marTop w:val="0"/>
      <w:marBottom w:val="0"/>
      <w:divBdr>
        <w:top w:val="none" w:sz="0" w:space="0" w:color="auto"/>
        <w:left w:val="none" w:sz="0" w:space="0" w:color="auto"/>
        <w:bottom w:val="none" w:sz="0" w:space="0" w:color="auto"/>
        <w:right w:val="none" w:sz="0" w:space="0" w:color="auto"/>
      </w:divBdr>
      <w:divsChild>
        <w:div w:id="1498494163">
          <w:marLeft w:val="0"/>
          <w:marRight w:val="0"/>
          <w:marTop w:val="0"/>
          <w:marBottom w:val="0"/>
          <w:divBdr>
            <w:top w:val="none" w:sz="0" w:space="0" w:color="auto"/>
            <w:left w:val="none" w:sz="0" w:space="0" w:color="auto"/>
            <w:bottom w:val="none" w:sz="0" w:space="0" w:color="auto"/>
            <w:right w:val="none" w:sz="0" w:space="0" w:color="auto"/>
          </w:divBdr>
          <w:divsChild>
            <w:div w:id="1937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3263">
      <w:bodyDiv w:val="1"/>
      <w:marLeft w:val="0"/>
      <w:marRight w:val="0"/>
      <w:marTop w:val="0"/>
      <w:marBottom w:val="0"/>
      <w:divBdr>
        <w:top w:val="none" w:sz="0" w:space="0" w:color="auto"/>
        <w:left w:val="none" w:sz="0" w:space="0" w:color="auto"/>
        <w:bottom w:val="none" w:sz="0" w:space="0" w:color="auto"/>
        <w:right w:val="none" w:sz="0" w:space="0" w:color="auto"/>
      </w:divBdr>
    </w:div>
    <w:div w:id="1049450017">
      <w:bodyDiv w:val="1"/>
      <w:marLeft w:val="0"/>
      <w:marRight w:val="0"/>
      <w:marTop w:val="0"/>
      <w:marBottom w:val="0"/>
      <w:divBdr>
        <w:top w:val="none" w:sz="0" w:space="0" w:color="auto"/>
        <w:left w:val="none" w:sz="0" w:space="0" w:color="auto"/>
        <w:bottom w:val="none" w:sz="0" w:space="0" w:color="auto"/>
        <w:right w:val="none" w:sz="0" w:space="0" w:color="auto"/>
      </w:divBdr>
      <w:divsChild>
        <w:div w:id="1490170666">
          <w:marLeft w:val="0"/>
          <w:marRight w:val="0"/>
          <w:marTop w:val="100"/>
          <w:marBottom w:val="100"/>
          <w:divBdr>
            <w:top w:val="none" w:sz="0" w:space="0" w:color="auto"/>
            <w:left w:val="none" w:sz="0" w:space="0" w:color="auto"/>
            <w:bottom w:val="none" w:sz="0" w:space="0" w:color="auto"/>
            <w:right w:val="none" w:sz="0" w:space="0" w:color="auto"/>
          </w:divBdr>
          <w:divsChild>
            <w:div w:id="264196157">
              <w:marLeft w:val="0"/>
              <w:marRight w:val="0"/>
              <w:marTop w:val="750"/>
              <w:marBottom w:val="750"/>
              <w:divBdr>
                <w:top w:val="none" w:sz="0" w:space="0" w:color="auto"/>
                <w:left w:val="none" w:sz="0" w:space="0" w:color="auto"/>
                <w:bottom w:val="none" w:sz="0" w:space="0" w:color="auto"/>
                <w:right w:val="none" w:sz="0" w:space="0" w:color="auto"/>
              </w:divBdr>
              <w:divsChild>
                <w:div w:id="1088044677">
                  <w:marLeft w:val="0"/>
                  <w:marRight w:val="0"/>
                  <w:marTop w:val="0"/>
                  <w:marBottom w:val="0"/>
                  <w:divBdr>
                    <w:top w:val="none" w:sz="0" w:space="0" w:color="auto"/>
                    <w:left w:val="none" w:sz="0" w:space="0" w:color="auto"/>
                    <w:bottom w:val="none" w:sz="0" w:space="0" w:color="auto"/>
                    <w:right w:val="none" w:sz="0" w:space="0" w:color="auto"/>
                  </w:divBdr>
                  <w:divsChild>
                    <w:div w:id="260140118">
                      <w:marLeft w:val="0"/>
                      <w:marRight w:val="0"/>
                      <w:marTop w:val="0"/>
                      <w:marBottom w:val="0"/>
                      <w:divBdr>
                        <w:top w:val="none" w:sz="0" w:space="0" w:color="auto"/>
                        <w:left w:val="none" w:sz="0" w:space="0" w:color="auto"/>
                        <w:bottom w:val="none" w:sz="0" w:space="0" w:color="auto"/>
                        <w:right w:val="none" w:sz="0" w:space="0" w:color="auto"/>
                      </w:divBdr>
                      <w:divsChild>
                        <w:div w:id="13269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0639">
          <w:marLeft w:val="0"/>
          <w:marRight w:val="0"/>
          <w:marTop w:val="100"/>
          <w:marBottom w:val="100"/>
          <w:divBdr>
            <w:top w:val="dashed" w:sz="6" w:space="0" w:color="A8A8A8"/>
            <w:left w:val="none" w:sz="0" w:space="0" w:color="auto"/>
            <w:bottom w:val="none" w:sz="0" w:space="0" w:color="auto"/>
            <w:right w:val="none" w:sz="0" w:space="0" w:color="auto"/>
          </w:divBdr>
          <w:divsChild>
            <w:div w:id="1497454072">
              <w:marLeft w:val="0"/>
              <w:marRight w:val="0"/>
              <w:marTop w:val="750"/>
              <w:marBottom w:val="75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710223967">
                      <w:marLeft w:val="0"/>
                      <w:marRight w:val="0"/>
                      <w:marTop w:val="0"/>
                      <w:marBottom w:val="0"/>
                      <w:divBdr>
                        <w:top w:val="none" w:sz="0" w:space="0" w:color="auto"/>
                        <w:left w:val="none" w:sz="0" w:space="0" w:color="auto"/>
                        <w:bottom w:val="none" w:sz="0" w:space="0" w:color="auto"/>
                        <w:right w:val="none" w:sz="0" w:space="0" w:color="auto"/>
                      </w:divBdr>
                      <w:divsChild>
                        <w:div w:id="19932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15246">
      <w:bodyDiv w:val="1"/>
      <w:marLeft w:val="0"/>
      <w:marRight w:val="0"/>
      <w:marTop w:val="0"/>
      <w:marBottom w:val="0"/>
      <w:divBdr>
        <w:top w:val="none" w:sz="0" w:space="0" w:color="auto"/>
        <w:left w:val="none" w:sz="0" w:space="0" w:color="auto"/>
        <w:bottom w:val="none" w:sz="0" w:space="0" w:color="auto"/>
        <w:right w:val="none" w:sz="0" w:space="0" w:color="auto"/>
      </w:divBdr>
    </w:div>
    <w:div w:id="1274047378">
      <w:bodyDiv w:val="1"/>
      <w:marLeft w:val="0"/>
      <w:marRight w:val="0"/>
      <w:marTop w:val="0"/>
      <w:marBottom w:val="0"/>
      <w:divBdr>
        <w:top w:val="none" w:sz="0" w:space="0" w:color="auto"/>
        <w:left w:val="none" w:sz="0" w:space="0" w:color="auto"/>
        <w:bottom w:val="none" w:sz="0" w:space="0" w:color="auto"/>
        <w:right w:val="none" w:sz="0" w:space="0" w:color="auto"/>
      </w:divBdr>
      <w:divsChild>
        <w:div w:id="1664504803">
          <w:marLeft w:val="0"/>
          <w:marRight w:val="0"/>
          <w:marTop w:val="0"/>
          <w:marBottom w:val="0"/>
          <w:divBdr>
            <w:top w:val="none" w:sz="0" w:space="0" w:color="auto"/>
            <w:left w:val="none" w:sz="0" w:space="0" w:color="auto"/>
            <w:bottom w:val="none" w:sz="0" w:space="0" w:color="auto"/>
            <w:right w:val="none" w:sz="0" w:space="0" w:color="auto"/>
          </w:divBdr>
          <w:divsChild>
            <w:div w:id="1260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731">
      <w:bodyDiv w:val="1"/>
      <w:marLeft w:val="0"/>
      <w:marRight w:val="0"/>
      <w:marTop w:val="0"/>
      <w:marBottom w:val="0"/>
      <w:divBdr>
        <w:top w:val="none" w:sz="0" w:space="0" w:color="auto"/>
        <w:left w:val="none" w:sz="0" w:space="0" w:color="auto"/>
        <w:bottom w:val="none" w:sz="0" w:space="0" w:color="auto"/>
        <w:right w:val="none" w:sz="0" w:space="0" w:color="auto"/>
      </w:divBdr>
    </w:div>
    <w:div w:id="1792362492">
      <w:bodyDiv w:val="1"/>
      <w:marLeft w:val="0"/>
      <w:marRight w:val="0"/>
      <w:marTop w:val="0"/>
      <w:marBottom w:val="0"/>
      <w:divBdr>
        <w:top w:val="none" w:sz="0" w:space="0" w:color="auto"/>
        <w:left w:val="none" w:sz="0" w:space="0" w:color="auto"/>
        <w:bottom w:val="none" w:sz="0" w:space="0" w:color="auto"/>
        <w:right w:val="none" w:sz="0" w:space="0" w:color="auto"/>
      </w:divBdr>
    </w:div>
    <w:div w:id="20240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390/children12030340" TargetMode="External"/><Relationship Id="rId5" Type="http://schemas.openxmlformats.org/officeDocument/2006/relationships/styles" Target="style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0EB0EAF0C1747AFF9990620106C17" ma:contentTypeVersion="18" ma:contentTypeDescription="Create a new document." ma:contentTypeScope="" ma:versionID="8c6456f91af5f6acf225e86cad57d321">
  <xsd:schema xmlns:xsd="http://www.w3.org/2001/XMLSchema" xmlns:xs="http://www.w3.org/2001/XMLSchema" xmlns:p="http://schemas.microsoft.com/office/2006/metadata/properties" xmlns:ns3="3030ef8a-755e-4769-b29f-7a2cf58ce401" xmlns:ns4="eda88570-cf3d-498c-a2e7-011f941a55a3" targetNamespace="http://schemas.microsoft.com/office/2006/metadata/properties" ma:root="true" ma:fieldsID="a6609476f6bcc74d5e236b01ad218c6a" ns3:_="" ns4:_="">
    <xsd:import namespace="3030ef8a-755e-4769-b29f-7a2cf58ce401"/>
    <xsd:import namespace="eda88570-cf3d-498c-a2e7-011f941a55a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0ef8a-755e-4769-b29f-7a2cf58ce4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88570-cf3d-498c-a2e7-011f941a55a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a88570-cf3d-498c-a2e7-011f941a55a3" xsi:nil="true"/>
  </documentManagement>
</p:properties>
</file>

<file path=customXml/itemProps1.xml><?xml version="1.0" encoding="utf-8"?>
<ds:datastoreItem xmlns:ds="http://schemas.openxmlformats.org/officeDocument/2006/customXml" ds:itemID="{C3BF077F-B84B-4D68-B739-31FD2CDD9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0ef8a-755e-4769-b29f-7a2cf58ce401"/>
    <ds:schemaRef ds:uri="eda88570-cf3d-498c-a2e7-011f941a55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193FCF-7660-4511-88EC-6BD5FC5C789B}">
  <ds:schemaRefs>
    <ds:schemaRef ds:uri="http://schemas.microsoft.com/sharepoint/v3/contenttype/forms"/>
  </ds:schemaRefs>
</ds:datastoreItem>
</file>

<file path=customXml/itemProps3.xml><?xml version="1.0" encoding="utf-8"?>
<ds:datastoreItem xmlns:ds="http://schemas.openxmlformats.org/officeDocument/2006/customXml" ds:itemID="{045D10A4-6802-46D7-97BA-E9B079AF6E4D}">
  <ds:schemaRefs>
    <ds:schemaRef ds:uri="http://purl.org/dc/terms/"/>
    <ds:schemaRef ds:uri="http://purl.org/dc/dcmitype/"/>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 ds:uri="3030ef8a-755e-4769-b29f-7a2cf58ce401"/>
    <ds:schemaRef ds:uri="http://schemas.openxmlformats.org/package/2006/metadata/core-properties"/>
    <ds:schemaRef ds:uri="eda88570-cf3d-498c-a2e7-011f941a55a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Keirn</dc:creator>
  <cp:keywords/>
  <dc:description/>
  <cp:lastModifiedBy>Katz, David</cp:lastModifiedBy>
  <cp:revision>2</cp:revision>
  <cp:lastPrinted>2025-03-19T21:15:00Z</cp:lastPrinted>
  <dcterms:created xsi:type="dcterms:W3CDTF">2025-05-21T20:34:00Z</dcterms:created>
  <dcterms:modified xsi:type="dcterms:W3CDTF">2025-05-21T20:34:00Z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0x010100BA50EB0EAF0C1747AFF9990620106C17</vt:lpwstr>
  </property>
</Properties>
</file>